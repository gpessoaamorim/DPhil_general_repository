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CCCA9" w14:textId="77777777" w:rsidR="0008314D" w:rsidRPr="006502DD" w:rsidRDefault="0008314D" w:rsidP="0008314D">
      <w:pPr>
        <w:jc w:val="center"/>
        <w:rPr>
          <w:rFonts w:ascii="Calibri" w:hAnsi="Calibri" w:cs="Calibri Light"/>
          <w:sz w:val="22"/>
          <w:szCs w:val="22"/>
        </w:rPr>
      </w:pPr>
      <w:r w:rsidRPr="006502DD">
        <w:rPr>
          <w:rFonts w:ascii="Calibri" w:hAnsi="Calibri" w:cs="Calibri Light"/>
          <w:noProof/>
          <w:sz w:val="22"/>
          <w:szCs w:val="22"/>
          <w:lang w:eastAsia="en-GB"/>
        </w:rPr>
        <mc:AlternateContent>
          <mc:Choice Requires="wps">
            <w:drawing>
              <wp:anchor distT="0" distB="0" distL="114300" distR="114300" simplePos="0" relativeHeight="251659264" behindDoc="1" locked="0" layoutInCell="1" allowOverlap="1" wp14:anchorId="7729B9B8" wp14:editId="16C6CF04">
                <wp:simplePos x="0" y="0"/>
                <wp:positionH relativeFrom="column">
                  <wp:posOffset>-644242</wp:posOffset>
                </wp:positionH>
                <wp:positionV relativeFrom="paragraph">
                  <wp:posOffset>-214520</wp:posOffset>
                </wp:positionV>
                <wp:extent cx="6810375" cy="9131300"/>
                <wp:effectExtent l="12700" t="12700" r="22225" b="25400"/>
                <wp:wrapNone/>
                <wp:docPr id="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9131300"/>
                        </a:xfrm>
                        <a:prstGeom prst="rect">
                          <a:avLst/>
                        </a:prstGeom>
                        <a:noFill/>
                        <a:ln w="3810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80E1310" id="Rectangle 33" o:spid="_x0000_s1026" style="position:absolute;margin-left:-50.75pt;margin-top:-16.9pt;width:536.25pt;height:7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" filled="f" strokecolor="navy" strokeweight="3pt"/>
            </w:pict>
          </mc:Fallback>
        </mc:AlternateContent>
      </w:r>
      <w:r w:rsidRPr="006502DD">
        <w:rPr>
          <w:rFonts w:ascii="Calibri" w:hAnsi="Calibri" w:cs="Calibri Light"/>
          <w:noProof/>
          <w:sz w:val="22"/>
          <w:szCs w:val="22"/>
          <w:lang w:eastAsia="en-GB"/>
        </w:rPr>
        <w:drawing>
          <wp:inline distT="0" distB="0" distL="0" distR="0" wp14:anchorId="64009A01" wp14:editId="0620F222">
            <wp:extent cx="1749287" cy="1749287"/>
            <wp:effectExtent l="0" t="0" r="3810" b="381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49545" cy="1749545"/>
                    </a:xfrm>
                    <a:prstGeom prst="rect">
                      <a:avLst/>
                    </a:prstGeom>
                    <a:noFill/>
                    <a:ln>
                      <a:noFill/>
                    </a:ln>
                  </pic:spPr>
                </pic:pic>
              </a:graphicData>
            </a:graphic>
          </wp:inline>
        </w:drawing>
      </w:r>
    </w:p>
    <w:p w14:paraId="3D843707" w14:textId="77777777" w:rsidR="0008314D" w:rsidRPr="006502DD" w:rsidRDefault="0008314D" w:rsidP="0008314D">
      <w:pPr>
        <w:rPr>
          <w:rFonts w:ascii="Calibri" w:hAnsi="Calibri" w:cs="Calibri Light"/>
          <w:sz w:val="22"/>
          <w:szCs w:val="22"/>
        </w:rPr>
      </w:pPr>
    </w:p>
    <w:p w14:paraId="143FD3E6" w14:textId="77777777" w:rsidR="0008314D" w:rsidRPr="006502DD" w:rsidRDefault="0008314D" w:rsidP="0008314D">
      <w:pPr>
        <w:jc w:val="center"/>
        <w:rPr>
          <w:rFonts w:ascii="Calibri" w:hAnsi="Calibri" w:cs="Calibri Light"/>
          <w:sz w:val="22"/>
          <w:szCs w:val="22"/>
        </w:rPr>
      </w:pPr>
    </w:p>
    <w:p w14:paraId="1C8C1FC9" w14:textId="56CA1483" w:rsidR="0008314D" w:rsidRDefault="0008314D" w:rsidP="0008314D">
      <w:pPr>
        <w:jc w:val="center"/>
      </w:pPr>
      <w:r>
        <w:t>DATA ANALYSIS PLAN</w:t>
      </w:r>
    </w:p>
    <w:p w14:paraId="6DFD687F" w14:textId="77777777" w:rsidR="0008314D" w:rsidRPr="006502DD" w:rsidRDefault="0008314D" w:rsidP="0008314D">
      <w:pPr>
        <w:jc w:val="center"/>
        <w:rPr>
          <w:rFonts w:ascii="Calibri" w:hAnsi="Calibri" w:cs="Calibri Light"/>
          <w:sz w:val="22"/>
          <w:szCs w:val="22"/>
        </w:rPr>
      </w:pPr>
    </w:p>
    <w:p w14:paraId="2D9ECE18" w14:textId="4C270964" w:rsidR="0008314D" w:rsidRPr="006502DD" w:rsidRDefault="0008314D" w:rsidP="0008314D">
      <w:pPr>
        <w:rPr>
          <w:rFonts w:ascii="Calibri" w:hAnsi="Calibri" w:cs="Calibri Light"/>
          <w:sz w:val="22"/>
          <w:szCs w:val="22"/>
        </w:rPr>
      </w:pPr>
      <w:r w:rsidRPr="006502DD">
        <w:rPr>
          <w:rFonts w:ascii="Calibri" w:hAnsi="Calibri" w:cs="Calibri Light"/>
          <w:sz w:val="22"/>
          <w:szCs w:val="22"/>
        </w:rPr>
        <w:t>______________________________________________________________________</w:t>
      </w:r>
      <w:r w:rsidR="0097604B" w:rsidRPr="006502DD">
        <w:rPr>
          <w:rFonts w:ascii="Calibri" w:hAnsi="Calibri" w:cs="Calibri Light"/>
          <w:sz w:val="22"/>
          <w:szCs w:val="22"/>
        </w:rPr>
        <w:t>____________</w:t>
      </w:r>
    </w:p>
    <w:p w14:paraId="40552F3B" w14:textId="77777777" w:rsidR="0008314D" w:rsidRPr="006502DD" w:rsidRDefault="0008314D" w:rsidP="0008314D">
      <w:pPr>
        <w:rPr>
          <w:rFonts w:ascii="Calibri" w:hAnsi="Calibri" w:cs="Calibri Light"/>
          <w:sz w:val="22"/>
          <w:szCs w:val="22"/>
        </w:rPr>
      </w:pPr>
    </w:p>
    <w:p w14:paraId="1F01D356" w14:textId="77777777" w:rsidR="0008314D" w:rsidRPr="006502DD" w:rsidRDefault="0008314D" w:rsidP="0008314D">
      <w:pPr>
        <w:rPr>
          <w:rFonts w:ascii="Calibri" w:hAnsi="Calibri" w:cs="Calibri Light"/>
          <w:sz w:val="22"/>
          <w:szCs w:val="22"/>
        </w:rPr>
      </w:pPr>
    </w:p>
    <w:p w14:paraId="0FFB3B5A" w14:textId="39E42258" w:rsidR="0008314D" w:rsidRDefault="0008314D" w:rsidP="0008314D">
      <w:pPr>
        <w:jc w:val="center"/>
        <w:rPr>
          <w:rFonts w:ascii="Calibri" w:eastAsia="SimSun" w:hAnsi="Calibri" w:cs="Calibri Light"/>
          <w:sz w:val="22"/>
          <w:szCs w:val="22"/>
          <w:lang w:eastAsia="zh-CN"/>
        </w:rPr>
      </w:pPr>
      <w:r>
        <w:rPr>
          <w:rFonts w:ascii="Calibri" w:eastAsia="SimSun" w:hAnsi="Calibri" w:cs="Calibri Light"/>
          <w:sz w:val="22"/>
          <w:szCs w:val="22"/>
          <w:lang w:eastAsia="zh-CN"/>
        </w:rPr>
        <w:t xml:space="preserve">DPhil thesis: </w:t>
      </w:r>
    </w:p>
    <w:p w14:paraId="000661DD" w14:textId="77777777" w:rsidR="0008314D" w:rsidRDefault="0008314D" w:rsidP="0008314D">
      <w:pPr>
        <w:jc w:val="center"/>
        <w:rPr>
          <w:rFonts w:ascii="Calibri" w:eastAsia="SimSun" w:hAnsi="Calibri" w:cs="Calibri Light"/>
          <w:sz w:val="22"/>
          <w:szCs w:val="22"/>
          <w:lang w:eastAsia="zh-CN"/>
        </w:rPr>
      </w:pPr>
    </w:p>
    <w:p w14:paraId="6AAC21DE" w14:textId="77777777" w:rsidR="0097604B" w:rsidRDefault="0008314D" w:rsidP="0008314D">
      <w:pPr>
        <w:jc w:val="center"/>
        <w:rPr>
          <w:rFonts w:ascii="Calibri" w:eastAsia="SimSun" w:hAnsi="Calibri" w:cs="Calibri Light"/>
          <w:i/>
          <w:iCs/>
          <w:sz w:val="22"/>
          <w:szCs w:val="22"/>
          <w:lang w:eastAsia="zh-CN"/>
        </w:rPr>
      </w:pPr>
      <w:r w:rsidRPr="0008314D">
        <w:rPr>
          <w:rFonts w:ascii="Calibri" w:eastAsia="SimSun" w:hAnsi="Calibri" w:cs="Calibri Light"/>
          <w:i/>
          <w:iCs/>
          <w:sz w:val="22"/>
          <w:szCs w:val="22"/>
          <w:lang w:eastAsia="zh-CN"/>
        </w:rPr>
        <w:t xml:space="preserve">Real-world drug data from electronic health records in the National Health Service: </w:t>
      </w:r>
    </w:p>
    <w:p w14:paraId="2415491C" w14:textId="10A024B0" w:rsidR="0008314D" w:rsidRPr="0008314D" w:rsidRDefault="0008314D" w:rsidP="0008314D">
      <w:pPr>
        <w:jc w:val="center"/>
        <w:rPr>
          <w:rFonts w:ascii="Calibri" w:hAnsi="Calibri" w:cs="Calibri Light"/>
          <w:i/>
          <w:iCs/>
          <w:sz w:val="22"/>
          <w:szCs w:val="22"/>
        </w:rPr>
      </w:pPr>
      <w:proofErr w:type="gramStart"/>
      <w:r w:rsidRPr="0008314D">
        <w:rPr>
          <w:rFonts w:ascii="Calibri" w:eastAsia="SimSun" w:hAnsi="Calibri" w:cs="Calibri Light"/>
          <w:i/>
          <w:iCs/>
          <w:sz w:val="22"/>
          <w:szCs w:val="22"/>
          <w:lang w:eastAsia="zh-CN"/>
        </w:rPr>
        <w:t>validation</w:t>
      </w:r>
      <w:proofErr w:type="gramEnd"/>
      <w:r w:rsidRPr="0008314D">
        <w:rPr>
          <w:rFonts w:ascii="Calibri" w:eastAsia="SimSun" w:hAnsi="Calibri" w:cs="Calibri Light"/>
          <w:i/>
          <w:iCs/>
          <w:sz w:val="22"/>
          <w:szCs w:val="22"/>
          <w:lang w:eastAsia="zh-CN"/>
        </w:rPr>
        <w:t xml:space="preserve"> and application in a randomized controlled trial of cardiovascular disease</w:t>
      </w:r>
    </w:p>
    <w:p w14:paraId="5FA279DB" w14:textId="75E6C11D" w:rsidR="0008314D" w:rsidRDefault="0008314D" w:rsidP="0008314D">
      <w:pPr>
        <w:rPr>
          <w:rFonts w:ascii="Calibri" w:hAnsi="Calibri" w:cs="Calibri Light"/>
          <w:sz w:val="22"/>
          <w:szCs w:val="22"/>
        </w:rPr>
      </w:pPr>
    </w:p>
    <w:p w14:paraId="784A2B37" w14:textId="77777777" w:rsidR="0008314D" w:rsidRDefault="0008314D" w:rsidP="0008314D">
      <w:pPr>
        <w:jc w:val="center"/>
        <w:rPr>
          <w:rFonts w:ascii="Calibri" w:hAnsi="Calibri" w:cs="Calibri Light"/>
          <w:sz w:val="22"/>
          <w:szCs w:val="22"/>
        </w:rPr>
      </w:pPr>
    </w:p>
    <w:p w14:paraId="308B6721" w14:textId="6DA7F80B" w:rsidR="0008314D" w:rsidRDefault="0008314D" w:rsidP="0008314D">
      <w:pPr>
        <w:jc w:val="center"/>
        <w:rPr>
          <w:rFonts w:ascii="Calibri" w:hAnsi="Calibri" w:cs="Calibri Light"/>
          <w:sz w:val="22"/>
          <w:szCs w:val="22"/>
        </w:rPr>
      </w:pPr>
      <w:r>
        <w:rPr>
          <w:rFonts w:ascii="Calibri" w:hAnsi="Calibri" w:cs="Calibri Light"/>
          <w:sz w:val="22"/>
          <w:szCs w:val="22"/>
        </w:rPr>
        <w:t>Version 1.0</w:t>
      </w:r>
    </w:p>
    <w:p w14:paraId="5FE3B881" w14:textId="3E2A061A" w:rsidR="0008314D" w:rsidRDefault="0008314D" w:rsidP="0008314D">
      <w:pPr>
        <w:jc w:val="center"/>
        <w:rPr>
          <w:rFonts w:ascii="Calibri" w:hAnsi="Calibri" w:cs="Calibri Light"/>
          <w:sz w:val="22"/>
          <w:szCs w:val="22"/>
        </w:rPr>
      </w:pPr>
    </w:p>
    <w:p w14:paraId="6D38FA18" w14:textId="45B06377" w:rsidR="0008314D" w:rsidRDefault="0008314D" w:rsidP="0008314D">
      <w:pPr>
        <w:jc w:val="center"/>
        <w:rPr>
          <w:rFonts w:ascii="Calibri" w:hAnsi="Calibri" w:cs="Calibri Light"/>
          <w:sz w:val="22"/>
          <w:szCs w:val="22"/>
        </w:rPr>
      </w:pPr>
      <w:r>
        <w:rPr>
          <w:rFonts w:ascii="Calibri" w:hAnsi="Calibri" w:cs="Calibri Light"/>
          <w:sz w:val="22"/>
          <w:szCs w:val="22"/>
        </w:rPr>
        <w:t>Date: 16</w:t>
      </w:r>
      <w:r w:rsidRPr="0008314D">
        <w:rPr>
          <w:rFonts w:ascii="Calibri" w:hAnsi="Calibri" w:cs="Calibri Light"/>
          <w:sz w:val="22"/>
          <w:szCs w:val="22"/>
          <w:vertAlign w:val="superscript"/>
        </w:rPr>
        <w:t>th</w:t>
      </w:r>
      <w:r>
        <w:rPr>
          <w:rFonts w:ascii="Calibri" w:hAnsi="Calibri" w:cs="Calibri Light"/>
          <w:sz w:val="22"/>
          <w:szCs w:val="22"/>
        </w:rPr>
        <w:t xml:space="preserve"> August 2021</w:t>
      </w:r>
    </w:p>
    <w:p w14:paraId="36D8C7EE" w14:textId="357AC795" w:rsidR="0008314D" w:rsidRDefault="0008314D" w:rsidP="0008314D">
      <w:pPr>
        <w:jc w:val="center"/>
        <w:rPr>
          <w:rFonts w:ascii="Calibri" w:hAnsi="Calibri" w:cs="Calibri Light"/>
          <w:sz w:val="22"/>
          <w:szCs w:val="22"/>
        </w:rPr>
      </w:pPr>
    </w:p>
    <w:p w14:paraId="42477BF7" w14:textId="1299B1A5" w:rsidR="0008314D" w:rsidRDefault="0008314D" w:rsidP="0008314D">
      <w:pPr>
        <w:jc w:val="center"/>
        <w:rPr>
          <w:rFonts w:ascii="Calibri" w:hAnsi="Calibri" w:cs="Calibri Light"/>
          <w:sz w:val="22"/>
          <w:szCs w:val="22"/>
        </w:rPr>
      </w:pPr>
      <w:r>
        <w:rPr>
          <w:rFonts w:ascii="Calibri" w:hAnsi="Calibri" w:cs="Calibri Light"/>
          <w:sz w:val="22"/>
          <w:szCs w:val="22"/>
        </w:rPr>
        <w:t>Author:</w:t>
      </w:r>
    </w:p>
    <w:p w14:paraId="14B31E1B" w14:textId="0736D4AC"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Guilherme Pessoa-Amorim</w:t>
      </w:r>
    </w:p>
    <w:p w14:paraId="57988E58" w14:textId="2D40BB18" w:rsidR="0008314D" w:rsidRPr="00ED1B27" w:rsidRDefault="0008314D" w:rsidP="0008314D">
      <w:pPr>
        <w:jc w:val="center"/>
        <w:rPr>
          <w:rFonts w:ascii="Calibri" w:hAnsi="Calibri" w:cs="Calibri Light"/>
          <w:sz w:val="22"/>
          <w:szCs w:val="22"/>
          <w:lang w:val="en-US"/>
        </w:rPr>
      </w:pPr>
    </w:p>
    <w:p w14:paraId="27564B61" w14:textId="4E9C976C"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Supervis</w:t>
      </w:r>
      <w:r w:rsidR="003C7E2B">
        <w:rPr>
          <w:rFonts w:ascii="Calibri" w:hAnsi="Calibri" w:cs="Calibri Light"/>
          <w:sz w:val="22"/>
          <w:szCs w:val="22"/>
          <w:lang w:val="en-US"/>
        </w:rPr>
        <w:t>ors</w:t>
      </w:r>
      <w:r w:rsidRPr="00ED1B27">
        <w:rPr>
          <w:rFonts w:ascii="Calibri" w:hAnsi="Calibri" w:cs="Calibri Light"/>
          <w:sz w:val="22"/>
          <w:szCs w:val="22"/>
          <w:lang w:val="en-US"/>
        </w:rPr>
        <w:t>:</w:t>
      </w:r>
    </w:p>
    <w:p w14:paraId="5D89909E" w14:textId="44DC20DD"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 xml:space="preserve">Martin </w:t>
      </w:r>
      <w:proofErr w:type="spellStart"/>
      <w:r w:rsidRPr="00ED1B27">
        <w:rPr>
          <w:rFonts w:ascii="Calibri" w:hAnsi="Calibri" w:cs="Calibri Light"/>
          <w:sz w:val="22"/>
          <w:szCs w:val="22"/>
          <w:lang w:val="en-US"/>
        </w:rPr>
        <w:t>Landray</w:t>
      </w:r>
      <w:proofErr w:type="spellEnd"/>
    </w:p>
    <w:p w14:paraId="4BE59F18" w14:textId="1A30AE0A"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Louise Bowman</w:t>
      </w:r>
    </w:p>
    <w:p w14:paraId="58916BCE" w14:textId="1AE4AFF6" w:rsidR="0008314D" w:rsidRPr="00ED1B27" w:rsidRDefault="0008314D" w:rsidP="0008314D">
      <w:pPr>
        <w:jc w:val="center"/>
        <w:rPr>
          <w:rFonts w:ascii="Calibri" w:hAnsi="Calibri" w:cs="Calibri Light"/>
          <w:sz w:val="22"/>
          <w:szCs w:val="22"/>
          <w:lang w:val="en-US"/>
        </w:rPr>
      </w:pPr>
      <w:r w:rsidRPr="00ED1B27">
        <w:rPr>
          <w:rFonts w:ascii="Calibri" w:hAnsi="Calibri" w:cs="Calibri Light"/>
          <w:sz w:val="22"/>
          <w:szCs w:val="22"/>
          <w:lang w:val="en-US"/>
        </w:rPr>
        <w:t>Will Stevens</w:t>
      </w:r>
    </w:p>
    <w:p w14:paraId="523F4124" w14:textId="5FB2D493" w:rsidR="0008314D" w:rsidRPr="00ED1B27" w:rsidRDefault="0008314D" w:rsidP="0008314D">
      <w:pPr>
        <w:jc w:val="center"/>
        <w:rPr>
          <w:rFonts w:ascii="Calibri" w:hAnsi="Calibri" w:cs="Calibri Light"/>
          <w:sz w:val="22"/>
          <w:szCs w:val="22"/>
          <w:lang w:val="en-US"/>
        </w:rPr>
      </w:pPr>
    </w:p>
    <w:p w14:paraId="413FDFFF" w14:textId="77777777" w:rsidR="003C7E2B" w:rsidRDefault="003C7E2B" w:rsidP="0008314D">
      <w:pPr>
        <w:jc w:val="center"/>
        <w:rPr>
          <w:rFonts w:ascii="Calibri" w:hAnsi="Calibri" w:cs="Calibri Light"/>
          <w:sz w:val="22"/>
          <w:szCs w:val="22"/>
          <w:lang w:val="en-US"/>
        </w:rPr>
      </w:pPr>
    </w:p>
    <w:p w14:paraId="6A91E4B7" w14:textId="72D551CF" w:rsidR="0008314D" w:rsidRPr="0008314D" w:rsidRDefault="0008314D" w:rsidP="0008314D">
      <w:pPr>
        <w:jc w:val="center"/>
        <w:rPr>
          <w:rFonts w:ascii="Calibri" w:hAnsi="Calibri" w:cs="Calibri Light"/>
          <w:sz w:val="22"/>
          <w:szCs w:val="22"/>
          <w:lang w:val="en-US"/>
        </w:rPr>
      </w:pPr>
      <w:r w:rsidRPr="0008314D">
        <w:rPr>
          <w:rFonts w:ascii="Calibri" w:hAnsi="Calibri" w:cs="Calibri Light"/>
          <w:sz w:val="22"/>
          <w:szCs w:val="22"/>
          <w:lang w:val="en-US"/>
        </w:rPr>
        <w:t>Nuffield Department of Population Health</w:t>
      </w:r>
    </w:p>
    <w:p w14:paraId="6C4ED5A8" w14:textId="759ABB03" w:rsidR="0008314D" w:rsidRDefault="003C7E2B" w:rsidP="0008314D">
      <w:pPr>
        <w:jc w:val="center"/>
        <w:rPr>
          <w:rFonts w:ascii="Calibri" w:hAnsi="Calibri" w:cs="Calibri Light"/>
          <w:sz w:val="22"/>
          <w:szCs w:val="22"/>
          <w:lang w:val="en-US"/>
        </w:rPr>
      </w:pPr>
      <w:r>
        <w:rPr>
          <w:rFonts w:ascii="Calibri" w:hAnsi="Calibri" w:cs="Calibri Light"/>
          <w:sz w:val="22"/>
          <w:szCs w:val="22"/>
          <w:lang w:val="en-US"/>
        </w:rPr>
        <w:t>St Edmund Hall</w:t>
      </w:r>
    </w:p>
    <w:p w14:paraId="4C055F4B" w14:textId="0525AE2B" w:rsidR="003C7E2B" w:rsidRDefault="003C7E2B" w:rsidP="0008314D">
      <w:pPr>
        <w:jc w:val="center"/>
        <w:rPr>
          <w:rFonts w:ascii="Calibri" w:hAnsi="Calibri" w:cs="Calibri Light"/>
          <w:sz w:val="22"/>
          <w:szCs w:val="22"/>
          <w:lang w:val="en-US"/>
        </w:rPr>
      </w:pPr>
    </w:p>
    <w:p w14:paraId="11976D02" w14:textId="02174F52" w:rsidR="003C7E2B" w:rsidRPr="0008314D" w:rsidRDefault="003C7E2B" w:rsidP="0008314D">
      <w:pPr>
        <w:jc w:val="center"/>
        <w:rPr>
          <w:rFonts w:ascii="Calibri" w:hAnsi="Calibri" w:cs="Calibri Light"/>
          <w:sz w:val="22"/>
          <w:szCs w:val="22"/>
          <w:lang w:val="en-US"/>
        </w:rPr>
      </w:pPr>
      <w:r>
        <w:rPr>
          <w:rFonts w:ascii="Calibri" w:hAnsi="Calibri" w:cs="Calibri Light"/>
          <w:sz w:val="22"/>
          <w:szCs w:val="22"/>
          <w:lang w:val="en-US"/>
        </w:rPr>
        <w:t>University of Oxford</w:t>
      </w:r>
    </w:p>
    <w:p w14:paraId="40057F05" w14:textId="0982B1AC" w:rsidR="0008314D" w:rsidRPr="0008314D" w:rsidRDefault="0008314D">
      <w:pPr>
        <w:rPr>
          <w:lang w:val="en-US"/>
        </w:rPr>
      </w:pPr>
      <w:r w:rsidRPr="0008314D">
        <w:rPr>
          <w:lang w:val="en-US"/>
        </w:rPr>
        <w:br w:type="page"/>
      </w:r>
    </w:p>
    <w:p w14:paraId="3B8CE99E" w14:textId="1E50C290" w:rsidR="00464A34" w:rsidRDefault="00464A34" w:rsidP="00464A34">
      <w:pPr>
        <w:pStyle w:val="Heading1"/>
        <w:numPr>
          <w:ilvl w:val="0"/>
          <w:numId w:val="0"/>
        </w:numPr>
        <w:ind w:left="360" w:hanging="360"/>
        <w:rPr>
          <w:lang w:val="en-US"/>
        </w:rPr>
      </w:pPr>
      <w:bookmarkStart w:id="0" w:name="_Toc83124888"/>
      <w:r>
        <w:rPr>
          <w:lang w:val="en-US"/>
        </w:rPr>
        <w:lastRenderedPageBreak/>
        <w:t>Table of contents</w:t>
      </w:r>
      <w:bookmarkEnd w:id="0"/>
    </w:p>
    <w:sdt>
      <w:sdtPr>
        <w:rPr>
          <w:rFonts w:asciiTheme="minorHAnsi" w:eastAsiaTheme="minorHAnsi" w:hAnsiTheme="minorHAnsi" w:cstheme="minorBidi"/>
          <w:b w:val="0"/>
          <w:bCs w:val="0"/>
          <w:color w:val="auto"/>
          <w:sz w:val="24"/>
          <w:szCs w:val="24"/>
          <w:lang w:val="en-GB"/>
        </w:rPr>
        <w:id w:val="793637205"/>
        <w:docPartObj>
          <w:docPartGallery w:val="Table of Contents"/>
          <w:docPartUnique/>
        </w:docPartObj>
      </w:sdtPr>
      <w:sdtEndPr>
        <w:rPr>
          <w:noProof/>
        </w:rPr>
      </w:sdtEndPr>
      <w:sdtContent>
        <w:p w14:paraId="345155CF" w14:textId="567C4906" w:rsidR="00464A34" w:rsidRDefault="00464A34" w:rsidP="00F41AF3">
          <w:pPr>
            <w:pStyle w:val="TOCHeading"/>
            <w:numPr>
              <w:ilvl w:val="0"/>
              <w:numId w:val="0"/>
            </w:numPr>
          </w:pPr>
        </w:p>
        <w:p w14:paraId="51BBEE8F" w14:textId="6358F1A7" w:rsidR="00F52E1F" w:rsidRDefault="00464A3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3124888" w:history="1">
            <w:r w:rsidR="00F52E1F" w:rsidRPr="009A2057">
              <w:rPr>
                <w:rStyle w:val="Hyperlink"/>
                <w:noProof/>
                <w:lang w:val="en-US"/>
              </w:rPr>
              <w:t>Table of contents</w:t>
            </w:r>
            <w:r w:rsidR="00F52E1F">
              <w:rPr>
                <w:noProof/>
                <w:webHidden/>
              </w:rPr>
              <w:tab/>
            </w:r>
            <w:r w:rsidR="00F52E1F">
              <w:rPr>
                <w:noProof/>
                <w:webHidden/>
              </w:rPr>
              <w:fldChar w:fldCharType="begin"/>
            </w:r>
            <w:r w:rsidR="00F52E1F">
              <w:rPr>
                <w:noProof/>
                <w:webHidden/>
              </w:rPr>
              <w:instrText xml:space="preserve"> PAGEREF _Toc83124888 \h </w:instrText>
            </w:r>
            <w:r w:rsidR="00F52E1F">
              <w:rPr>
                <w:noProof/>
                <w:webHidden/>
              </w:rPr>
            </w:r>
            <w:r w:rsidR="00F52E1F">
              <w:rPr>
                <w:noProof/>
                <w:webHidden/>
              </w:rPr>
              <w:fldChar w:fldCharType="separate"/>
            </w:r>
            <w:r w:rsidR="00F52E1F">
              <w:rPr>
                <w:noProof/>
                <w:webHidden/>
              </w:rPr>
              <w:t>2</w:t>
            </w:r>
            <w:r w:rsidR="00F52E1F">
              <w:rPr>
                <w:noProof/>
                <w:webHidden/>
              </w:rPr>
              <w:fldChar w:fldCharType="end"/>
            </w:r>
          </w:hyperlink>
        </w:p>
        <w:p w14:paraId="31BBC9B4" w14:textId="73C7AC11" w:rsidR="00F52E1F" w:rsidRDefault="00727FA4">
          <w:pPr>
            <w:pStyle w:val="TOC1"/>
            <w:tabs>
              <w:tab w:val="left" w:pos="480"/>
              <w:tab w:val="right" w:leader="dot" w:pos="9016"/>
            </w:tabs>
            <w:rPr>
              <w:rFonts w:eastAsiaTheme="minorEastAsia" w:cstheme="minorBidi"/>
              <w:b w:val="0"/>
              <w:bCs w:val="0"/>
              <w:i w:val="0"/>
              <w:iCs w:val="0"/>
              <w:noProof/>
              <w:lang w:eastAsia="en-GB"/>
            </w:rPr>
          </w:pPr>
          <w:hyperlink w:anchor="_Toc83124889" w:history="1">
            <w:r w:rsidR="00F52E1F" w:rsidRPr="009A2057">
              <w:rPr>
                <w:rStyle w:val="Hyperlink"/>
                <w:noProof/>
              </w:rPr>
              <w:t>1.</w:t>
            </w:r>
            <w:r w:rsidR="00F52E1F">
              <w:rPr>
                <w:rFonts w:eastAsiaTheme="minorEastAsia" w:cstheme="minorBidi"/>
                <w:b w:val="0"/>
                <w:bCs w:val="0"/>
                <w:i w:val="0"/>
                <w:iCs w:val="0"/>
                <w:noProof/>
                <w:lang w:eastAsia="en-GB"/>
              </w:rPr>
              <w:tab/>
            </w:r>
            <w:r w:rsidR="00F52E1F" w:rsidRPr="009A2057">
              <w:rPr>
                <w:rStyle w:val="Hyperlink"/>
                <w:noProof/>
              </w:rPr>
              <w:t>Document history</w:t>
            </w:r>
            <w:r w:rsidR="00F52E1F">
              <w:rPr>
                <w:noProof/>
                <w:webHidden/>
              </w:rPr>
              <w:tab/>
            </w:r>
            <w:r w:rsidR="00F52E1F">
              <w:rPr>
                <w:noProof/>
                <w:webHidden/>
              </w:rPr>
              <w:fldChar w:fldCharType="begin"/>
            </w:r>
            <w:r w:rsidR="00F52E1F">
              <w:rPr>
                <w:noProof/>
                <w:webHidden/>
              </w:rPr>
              <w:instrText xml:space="preserve"> PAGEREF _Toc83124889 \h </w:instrText>
            </w:r>
            <w:r w:rsidR="00F52E1F">
              <w:rPr>
                <w:noProof/>
                <w:webHidden/>
              </w:rPr>
            </w:r>
            <w:r w:rsidR="00F52E1F">
              <w:rPr>
                <w:noProof/>
                <w:webHidden/>
              </w:rPr>
              <w:fldChar w:fldCharType="separate"/>
            </w:r>
            <w:r w:rsidR="00F52E1F">
              <w:rPr>
                <w:noProof/>
                <w:webHidden/>
              </w:rPr>
              <w:t>3</w:t>
            </w:r>
            <w:r w:rsidR="00F52E1F">
              <w:rPr>
                <w:noProof/>
                <w:webHidden/>
              </w:rPr>
              <w:fldChar w:fldCharType="end"/>
            </w:r>
          </w:hyperlink>
        </w:p>
        <w:p w14:paraId="0C35CB7F" w14:textId="410F0372" w:rsidR="00F52E1F" w:rsidRDefault="00727FA4">
          <w:pPr>
            <w:pStyle w:val="TOC1"/>
            <w:tabs>
              <w:tab w:val="left" w:pos="480"/>
              <w:tab w:val="right" w:leader="dot" w:pos="9016"/>
            </w:tabs>
            <w:rPr>
              <w:rFonts w:eastAsiaTheme="minorEastAsia" w:cstheme="minorBidi"/>
              <w:b w:val="0"/>
              <w:bCs w:val="0"/>
              <w:i w:val="0"/>
              <w:iCs w:val="0"/>
              <w:noProof/>
              <w:lang w:eastAsia="en-GB"/>
            </w:rPr>
          </w:pPr>
          <w:hyperlink w:anchor="_Toc83124890" w:history="1">
            <w:r w:rsidR="00F52E1F" w:rsidRPr="009A2057">
              <w:rPr>
                <w:rStyle w:val="Hyperlink"/>
                <w:noProof/>
              </w:rPr>
              <w:t>2.</w:t>
            </w:r>
            <w:r w:rsidR="00F52E1F">
              <w:rPr>
                <w:rFonts w:eastAsiaTheme="minorEastAsia" w:cstheme="minorBidi"/>
                <w:b w:val="0"/>
                <w:bCs w:val="0"/>
                <w:i w:val="0"/>
                <w:iCs w:val="0"/>
                <w:noProof/>
                <w:lang w:eastAsia="en-GB"/>
              </w:rPr>
              <w:tab/>
            </w:r>
            <w:r w:rsidR="00F52E1F" w:rsidRPr="009A2057">
              <w:rPr>
                <w:rStyle w:val="Hyperlink"/>
                <w:noProof/>
              </w:rPr>
              <w:t>Abbreviations</w:t>
            </w:r>
            <w:r w:rsidR="00F52E1F">
              <w:rPr>
                <w:noProof/>
                <w:webHidden/>
              </w:rPr>
              <w:tab/>
            </w:r>
            <w:r w:rsidR="00F52E1F">
              <w:rPr>
                <w:noProof/>
                <w:webHidden/>
              </w:rPr>
              <w:fldChar w:fldCharType="begin"/>
            </w:r>
            <w:r w:rsidR="00F52E1F">
              <w:rPr>
                <w:noProof/>
                <w:webHidden/>
              </w:rPr>
              <w:instrText xml:space="preserve"> PAGEREF _Toc83124890 \h </w:instrText>
            </w:r>
            <w:r w:rsidR="00F52E1F">
              <w:rPr>
                <w:noProof/>
                <w:webHidden/>
              </w:rPr>
            </w:r>
            <w:r w:rsidR="00F52E1F">
              <w:rPr>
                <w:noProof/>
                <w:webHidden/>
              </w:rPr>
              <w:fldChar w:fldCharType="separate"/>
            </w:r>
            <w:r w:rsidR="00F52E1F">
              <w:rPr>
                <w:noProof/>
                <w:webHidden/>
              </w:rPr>
              <w:t>3</w:t>
            </w:r>
            <w:r w:rsidR="00F52E1F">
              <w:rPr>
                <w:noProof/>
                <w:webHidden/>
              </w:rPr>
              <w:fldChar w:fldCharType="end"/>
            </w:r>
          </w:hyperlink>
        </w:p>
        <w:p w14:paraId="06CC7718" w14:textId="062BA138" w:rsidR="00F52E1F" w:rsidRDefault="00727FA4">
          <w:pPr>
            <w:pStyle w:val="TOC1"/>
            <w:tabs>
              <w:tab w:val="left" w:pos="480"/>
              <w:tab w:val="right" w:leader="dot" w:pos="9016"/>
            </w:tabs>
            <w:rPr>
              <w:rFonts w:eastAsiaTheme="minorEastAsia" w:cstheme="minorBidi"/>
              <w:b w:val="0"/>
              <w:bCs w:val="0"/>
              <w:i w:val="0"/>
              <w:iCs w:val="0"/>
              <w:noProof/>
              <w:lang w:eastAsia="en-GB"/>
            </w:rPr>
          </w:pPr>
          <w:hyperlink w:anchor="_Toc83124891" w:history="1">
            <w:r w:rsidR="00F52E1F" w:rsidRPr="009A2057">
              <w:rPr>
                <w:rStyle w:val="Hyperlink"/>
                <w:noProof/>
              </w:rPr>
              <w:t>3.</w:t>
            </w:r>
            <w:r w:rsidR="00F52E1F">
              <w:rPr>
                <w:rFonts w:eastAsiaTheme="minorEastAsia" w:cstheme="minorBidi"/>
                <w:b w:val="0"/>
                <w:bCs w:val="0"/>
                <w:i w:val="0"/>
                <w:iCs w:val="0"/>
                <w:noProof/>
                <w:lang w:eastAsia="en-GB"/>
              </w:rPr>
              <w:tab/>
            </w:r>
            <w:r w:rsidR="00F52E1F" w:rsidRPr="009A2057">
              <w:rPr>
                <w:rStyle w:val="Hyperlink"/>
                <w:noProof/>
              </w:rPr>
              <w:t>Introduction</w:t>
            </w:r>
            <w:r w:rsidR="00F52E1F">
              <w:rPr>
                <w:noProof/>
                <w:webHidden/>
              </w:rPr>
              <w:tab/>
            </w:r>
            <w:r w:rsidR="00F52E1F">
              <w:rPr>
                <w:noProof/>
                <w:webHidden/>
              </w:rPr>
              <w:fldChar w:fldCharType="begin"/>
            </w:r>
            <w:r w:rsidR="00F52E1F">
              <w:rPr>
                <w:noProof/>
                <w:webHidden/>
              </w:rPr>
              <w:instrText xml:space="preserve"> PAGEREF _Toc83124891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6D0190C8" w14:textId="0E273078" w:rsidR="00F52E1F" w:rsidRDefault="00727FA4">
          <w:pPr>
            <w:pStyle w:val="TOC1"/>
            <w:tabs>
              <w:tab w:val="left" w:pos="480"/>
              <w:tab w:val="right" w:leader="dot" w:pos="9016"/>
            </w:tabs>
            <w:rPr>
              <w:rFonts w:eastAsiaTheme="minorEastAsia" w:cstheme="minorBidi"/>
              <w:b w:val="0"/>
              <w:bCs w:val="0"/>
              <w:i w:val="0"/>
              <w:iCs w:val="0"/>
              <w:noProof/>
              <w:lang w:eastAsia="en-GB"/>
            </w:rPr>
          </w:pPr>
          <w:hyperlink w:anchor="_Toc83124892" w:history="1">
            <w:r w:rsidR="00F52E1F" w:rsidRPr="009A2057">
              <w:rPr>
                <w:rStyle w:val="Hyperlink"/>
                <w:noProof/>
              </w:rPr>
              <w:t>4.</w:t>
            </w:r>
            <w:r w:rsidR="00F52E1F">
              <w:rPr>
                <w:rFonts w:eastAsiaTheme="minorEastAsia" w:cstheme="minorBidi"/>
                <w:b w:val="0"/>
                <w:bCs w:val="0"/>
                <w:i w:val="0"/>
                <w:iCs w:val="0"/>
                <w:noProof/>
                <w:lang w:eastAsia="en-GB"/>
              </w:rPr>
              <w:tab/>
            </w:r>
            <w:r w:rsidR="00F52E1F" w:rsidRPr="009A2057">
              <w:rPr>
                <w:rStyle w:val="Hyperlink"/>
                <w:noProof/>
              </w:rPr>
              <w:t>Background</w:t>
            </w:r>
            <w:r w:rsidR="00F52E1F">
              <w:rPr>
                <w:noProof/>
                <w:webHidden/>
              </w:rPr>
              <w:tab/>
            </w:r>
            <w:r w:rsidR="00F52E1F">
              <w:rPr>
                <w:noProof/>
                <w:webHidden/>
              </w:rPr>
              <w:fldChar w:fldCharType="begin"/>
            </w:r>
            <w:r w:rsidR="00F52E1F">
              <w:rPr>
                <w:noProof/>
                <w:webHidden/>
              </w:rPr>
              <w:instrText xml:space="preserve"> PAGEREF _Toc83124892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701C4A48" w14:textId="11163C66"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893" w:history="1">
            <w:r w:rsidR="00F52E1F" w:rsidRPr="009A2057">
              <w:rPr>
                <w:rStyle w:val="Hyperlink"/>
                <w:noProof/>
              </w:rPr>
              <w:t>4.1.</w:t>
            </w:r>
            <w:r w:rsidR="00F52E1F">
              <w:rPr>
                <w:rFonts w:eastAsiaTheme="minorEastAsia" w:cstheme="minorBidi"/>
                <w:b w:val="0"/>
                <w:bCs w:val="0"/>
                <w:noProof/>
                <w:sz w:val="24"/>
                <w:szCs w:val="24"/>
                <w:lang w:eastAsia="en-GB"/>
              </w:rPr>
              <w:tab/>
            </w:r>
            <w:r w:rsidR="00F52E1F" w:rsidRPr="009A2057">
              <w:rPr>
                <w:rStyle w:val="Hyperlink"/>
                <w:noProof/>
              </w:rPr>
              <w:t>Rationale</w:t>
            </w:r>
            <w:r w:rsidR="00F52E1F">
              <w:rPr>
                <w:noProof/>
                <w:webHidden/>
              </w:rPr>
              <w:tab/>
            </w:r>
            <w:r w:rsidR="00F52E1F">
              <w:rPr>
                <w:noProof/>
                <w:webHidden/>
              </w:rPr>
              <w:fldChar w:fldCharType="begin"/>
            </w:r>
            <w:r w:rsidR="00F52E1F">
              <w:rPr>
                <w:noProof/>
                <w:webHidden/>
              </w:rPr>
              <w:instrText xml:space="preserve"> PAGEREF _Toc83124893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085A8F4A" w14:textId="2B838D85"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894" w:history="1">
            <w:r w:rsidR="00F52E1F" w:rsidRPr="009A2057">
              <w:rPr>
                <w:rStyle w:val="Hyperlink"/>
                <w:noProof/>
              </w:rPr>
              <w:t>4.2.</w:t>
            </w:r>
            <w:r w:rsidR="00F52E1F">
              <w:rPr>
                <w:rFonts w:eastAsiaTheme="minorEastAsia" w:cstheme="minorBidi"/>
                <w:b w:val="0"/>
                <w:bCs w:val="0"/>
                <w:noProof/>
                <w:sz w:val="24"/>
                <w:szCs w:val="24"/>
                <w:lang w:eastAsia="en-GB"/>
              </w:rPr>
              <w:tab/>
            </w:r>
            <w:r w:rsidR="00F52E1F" w:rsidRPr="009A2057">
              <w:rPr>
                <w:rStyle w:val="Hyperlink"/>
                <w:noProof/>
              </w:rPr>
              <w:t>Objectives</w:t>
            </w:r>
            <w:r w:rsidR="00F52E1F">
              <w:rPr>
                <w:noProof/>
                <w:webHidden/>
              </w:rPr>
              <w:tab/>
            </w:r>
            <w:r w:rsidR="00F52E1F">
              <w:rPr>
                <w:noProof/>
                <w:webHidden/>
              </w:rPr>
              <w:fldChar w:fldCharType="begin"/>
            </w:r>
            <w:r w:rsidR="00F52E1F">
              <w:rPr>
                <w:noProof/>
                <w:webHidden/>
              </w:rPr>
              <w:instrText xml:space="preserve"> PAGEREF _Toc83124894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1537C95A" w14:textId="0B31A8B1" w:rsidR="00F52E1F" w:rsidRDefault="00727FA4">
          <w:pPr>
            <w:pStyle w:val="TOC3"/>
            <w:tabs>
              <w:tab w:val="left" w:pos="1200"/>
              <w:tab w:val="right" w:leader="dot" w:pos="9016"/>
            </w:tabs>
            <w:rPr>
              <w:rFonts w:eastAsiaTheme="minorEastAsia" w:cstheme="minorBidi"/>
              <w:noProof/>
              <w:sz w:val="24"/>
              <w:szCs w:val="24"/>
              <w:lang w:eastAsia="en-GB"/>
            </w:rPr>
          </w:pPr>
          <w:hyperlink w:anchor="_Toc83124895" w:history="1">
            <w:r w:rsidR="00F52E1F" w:rsidRPr="009A2057">
              <w:rPr>
                <w:rStyle w:val="Hyperlink"/>
                <w:noProof/>
              </w:rPr>
              <w:t>4.2.1.</w:t>
            </w:r>
            <w:r w:rsidR="00F52E1F">
              <w:rPr>
                <w:rFonts w:eastAsiaTheme="minorEastAsia" w:cstheme="minorBidi"/>
                <w:noProof/>
                <w:sz w:val="24"/>
                <w:szCs w:val="24"/>
                <w:lang w:eastAsia="en-GB"/>
              </w:rPr>
              <w:tab/>
            </w:r>
            <w:r w:rsidR="00F52E1F" w:rsidRPr="009A2057">
              <w:rPr>
                <w:rStyle w:val="Hyperlink"/>
                <w:noProof/>
              </w:rPr>
              <w:t>Primary</w:t>
            </w:r>
            <w:r w:rsidR="00F52E1F">
              <w:rPr>
                <w:noProof/>
                <w:webHidden/>
              </w:rPr>
              <w:tab/>
            </w:r>
            <w:r w:rsidR="00F52E1F">
              <w:rPr>
                <w:noProof/>
                <w:webHidden/>
              </w:rPr>
              <w:fldChar w:fldCharType="begin"/>
            </w:r>
            <w:r w:rsidR="00F52E1F">
              <w:rPr>
                <w:noProof/>
                <w:webHidden/>
              </w:rPr>
              <w:instrText xml:space="preserve"> PAGEREF _Toc83124895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18342F68" w14:textId="12F806B4" w:rsidR="00F52E1F" w:rsidRDefault="00727FA4">
          <w:pPr>
            <w:pStyle w:val="TOC3"/>
            <w:tabs>
              <w:tab w:val="left" w:pos="1200"/>
              <w:tab w:val="right" w:leader="dot" w:pos="9016"/>
            </w:tabs>
            <w:rPr>
              <w:rFonts w:eastAsiaTheme="minorEastAsia" w:cstheme="minorBidi"/>
              <w:noProof/>
              <w:sz w:val="24"/>
              <w:szCs w:val="24"/>
              <w:lang w:eastAsia="en-GB"/>
            </w:rPr>
          </w:pPr>
          <w:hyperlink w:anchor="_Toc83124896" w:history="1">
            <w:r w:rsidR="00F52E1F" w:rsidRPr="009A2057">
              <w:rPr>
                <w:rStyle w:val="Hyperlink"/>
                <w:noProof/>
              </w:rPr>
              <w:t>4.2.2.</w:t>
            </w:r>
            <w:r w:rsidR="00F52E1F">
              <w:rPr>
                <w:rFonts w:eastAsiaTheme="minorEastAsia" w:cstheme="minorBidi"/>
                <w:noProof/>
                <w:sz w:val="24"/>
                <w:szCs w:val="24"/>
                <w:lang w:eastAsia="en-GB"/>
              </w:rPr>
              <w:tab/>
            </w:r>
            <w:r w:rsidR="00F52E1F" w:rsidRPr="009A2057">
              <w:rPr>
                <w:rStyle w:val="Hyperlink"/>
                <w:noProof/>
              </w:rPr>
              <w:t>Secondary</w:t>
            </w:r>
            <w:r w:rsidR="00F52E1F">
              <w:rPr>
                <w:noProof/>
                <w:webHidden/>
              </w:rPr>
              <w:tab/>
            </w:r>
            <w:r w:rsidR="00F52E1F">
              <w:rPr>
                <w:noProof/>
                <w:webHidden/>
              </w:rPr>
              <w:fldChar w:fldCharType="begin"/>
            </w:r>
            <w:r w:rsidR="00F52E1F">
              <w:rPr>
                <w:noProof/>
                <w:webHidden/>
              </w:rPr>
              <w:instrText xml:space="preserve"> PAGEREF _Toc83124896 \h </w:instrText>
            </w:r>
            <w:r w:rsidR="00F52E1F">
              <w:rPr>
                <w:noProof/>
                <w:webHidden/>
              </w:rPr>
            </w:r>
            <w:r w:rsidR="00F52E1F">
              <w:rPr>
                <w:noProof/>
                <w:webHidden/>
              </w:rPr>
              <w:fldChar w:fldCharType="separate"/>
            </w:r>
            <w:r w:rsidR="00F52E1F">
              <w:rPr>
                <w:noProof/>
                <w:webHidden/>
              </w:rPr>
              <w:t>4</w:t>
            </w:r>
            <w:r w:rsidR="00F52E1F">
              <w:rPr>
                <w:noProof/>
                <w:webHidden/>
              </w:rPr>
              <w:fldChar w:fldCharType="end"/>
            </w:r>
          </w:hyperlink>
        </w:p>
        <w:p w14:paraId="250B549E" w14:textId="29F87E0B" w:rsidR="00F52E1F" w:rsidRDefault="00727FA4">
          <w:pPr>
            <w:pStyle w:val="TOC3"/>
            <w:tabs>
              <w:tab w:val="left" w:pos="1200"/>
              <w:tab w:val="right" w:leader="dot" w:pos="9016"/>
            </w:tabs>
            <w:rPr>
              <w:rFonts w:eastAsiaTheme="minorEastAsia" w:cstheme="minorBidi"/>
              <w:noProof/>
              <w:sz w:val="24"/>
              <w:szCs w:val="24"/>
              <w:lang w:eastAsia="en-GB"/>
            </w:rPr>
          </w:pPr>
          <w:hyperlink w:anchor="_Toc83124897" w:history="1">
            <w:r w:rsidR="00F52E1F" w:rsidRPr="009A2057">
              <w:rPr>
                <w:rStyle w:val="Hyperlink"/>
                <w:noProof/>
              </w:rPr>
              <w:t>4.2.3.</w:t>
            </w:r>
            <w:r w:rsidR="00F52E1F">
              <w:rPr>
                <w:rFonts w:eastAsiaTheme="minorEastAsia" w:cstheme="minorBidi"/>
                <w:noProof/>
                <w:sz w:val="24"/>
                <w:szCs w:val="24"/>
                <w:lang w:eastAsia="en-GB"/>
              </w:rPr>
              <w:tab/>
            </w:r>
            <w:r w:rsidR="00F52E1F" w:rsidRPr="009A2057">
              <w:rPr>
                <w:rStyle w:val="Hyperlink"/>
                <w:noProof/>
              </w:rPr>
              <w:t>Subsidiary</w:t>
            </w:r>
            <w:r w:rsidR="00F52E1F">
              <w:rPr>
                <w:noProof/>
                <w:webHidden/>
              </w:rPr>
              <w:tab/>
            </w:r>
            <w:r w:rsidR="00F52E1F">
              <w:rPr>
                <w:noProof/>
                <w:webHidden/>
              </w:rPr>
              <w:fldChar w:fldCharType="begin"/>
            </w:r>
            <w:r w:rsidR="00F52E1F">
              <w:rPr>
                <w:noProof/>
                <w:webHidden/>
              </w:rPr>
              <w:instrText xml:space="preserve"> PAGEREF _Toc83124897 \h </w:instrText>
            </w:r>
            <w:r w:rsidR="00F52E1F">
              <w:rPr>
                <w:noProof/>
                <w:webHidden/>
              </w:rPr>
            </w:r>
            <w:r w:rsidR="00F52E1F">
              <w:rPr>
                <w:noProof/>
                <w:webHidden/>
              </w:rPr>
              <w:fldChar w:fldCharType="separate"/>
            </w:r>
            <w:r w:rsidR="00F52E1F">
              <w:rPr>
                <w:noProof/>
                <w:webHidden/>
              </w:rPr>
              <w:t>5</w:t>
            </w:r>
            <w:r w:rsidR="00F52E1F">
              <w:rPr>
                <w:noProof/>
                <w:webHidden/>
              </w:rPr>
              <w:fldChar w:fldCharType="end"/>
            </w:r>
          </w:hyperlink>
        </w:p>
        <w:p w14:paraId="3EB9EED7" w14:textId="6BFDB503"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898" w:history="1">
            <w:r w:rsidR="00F52E1F" w:rsidRPr="009A2057">
              <w:rPr>
                <w:rStyle w:val="Hyperlink"/>
                <w:noProof/>
              </w:rPr>
              <w:t>4.3.</w:t>
            </w:r>
            <w:r w:rsidR="00F52E1F">
              <w:rPr>
                <w:rFonts w:eastAsiaTheme="minorEastAsia" w:cstheme="minorBidi"/>
                <w:b w:val="0"/>
                <w:bCs w:val="0"/>
                <w:noProof/>
                <w:sz w:val="24"/>
                <w:szCs w:val="24"/>
                <w:lang w:eastAsia="en-GB"/>
              </w:rPr>
              <w:tab/>
            </w:r>
            <w:r w:rsidR="00F52E1F" w:rsidRPr="009A2057">
              <w:rPr>
                <w:rStyle w:val="Hyperlink"/>
                <w:noProof/>
              </w:rPr>
              <w:t>Study design</w:t>
            </w:r>
            <w:r w:rsidR="00F52E1F">
              <w:rPr>
                <w:noProof/>
                <w:webHidden/>
              </w:rPr>
              <w:tab/>
            </w:r>
            <w:r w:rsidR="00F52E1F">
              <w:rPr>
                <w:noProof/>
                <w:webHidden/>
              </w:rPr>
              <w:fldChar w:fldCharType="begin"/>
            </w:r>
            <w:r w:rsidR="00F52E1F">
              <w:rPr>
                <w:noProof/>
                <w:webHidden/>
              </w:rPr>
              <w:instrText xml:space="preserve"> PAGEREF _Toc83124898 \h </w:instrText>
            </w:r>
            <w:r w:rsidR="00F52E1F">
              <w:rPr>
                <w:noProof/>
                <w:webHidden/>
              </w:rPr>
            </w:r>
            <w:r w:rsidR="00F52E1F">
              <w:rPr>
                <w:noProof/>
                <w:webHidden/>
              </w:rPr>
              <w:fldChar w:fldCharType="separate"/>
            </w:r>
            <w:r w:rsidR="00F52E1F">
              <w:rPr>
                <w:noProof/>
                <w:webHidden/>
              </w:rPr>
              <w:t>6</w:t>
            </w:r>
            <w:r w:rsidR="00F52E1F">
              <w:rPr>
                <w:noProof/>
                <w:webHidden/>
              </w:rPr>
              <w:fldChar w:fldCharType="end"/>
            </w:r>
          </w:hyperlink>
        </w:p>
        <w:p w14:paraId="7E0C85D8" w14:textId="75DC5735" w:rsidR="00F52E1F" w:rsidRDefault="00727FA4">
          <w:pPr>
            <w:pStyle w:val="TOC3"/>
            <w:tabs>
              <w:tab w:val="left" w:pos="1200"/>
              <w:tab w:val="right" w:leader="dot" w:pos="9016"/>
            </w:tabs>
            <w:rPr>
              <w:rFonts w:eastAsiaTheme="minorEastAsia" w:cstheme="minorBidi"/>
              <w:noProof/>
              <w:sz w:val="24"/>
              <w:szCs w:val="24"/>
              <w:lang w:eastAsia="en-GB"/>
            </w:rPr>
          </w:pPr>
          <w:hyperlink w:anchor="_Toc83124899" w:history="1">
            <w:r w:rsidR="00F52E1F" w:rsidRPr="009A2057">
              <w:rPr>
                <w:rStyle w:val="Hyperlink"/>
                <w:noProof/>
              </w:rPr>
              <w:t>4.3.1.</w:t>
            </w:r>
            <w:r w:rsidR="00F52E1F">
              <w:rPr>
                <w:rFonts w:eastAsiaTheme="minorEastAsia" w:cstheme="minorBidi"/>
                <w:noProof/>
                <w:sz w:val="24"/>
                <w:szCs w:val="24"/>
                <w:lang w:eastAsia="en-GB"/>
              </w:rPr>
              <w:tab/>
            </w:r>
            <w:r w:rsidR="00F52E1F" w:rsidRPr="009A2057">
              <w:rPr>
                <w:rStyle w:val="Hyperlink"/>
                <w:noProof/>
              </w:rPr>
              <w:t>Data collection</w:t>
            </w:r>
            <w:r w:rsidR="00F52E1F">
              <w:rPr>
                <w:noProof/>
                <w:webHidden/>
              </w:rPr>
              <w:tab/>
            </w:r>
            <w:r w:rsidR="00F52E1F">
              <w:rPr>
                <w:noProof/>
                <w:webHidden/>
              </w:rPr>
              <w:fldChar w:fldCharType="begin"/>
            </w:r>
            <w:r w:rsidR="00F52E1F">
              <w:rPr>
                <w:noProof/>
                <w:webHidden/>
              </w:rPr>
              <w:instrText xml:space="preserve"> PAGEREF _Toc83124899 \h </w:instrText>
            </w:r>
            <w:r w:rsidR="00F52E1F">
              <w:rPr>
                <w:noProof/>
                <w:webHidden/>
              </w:rPr>
            </w:r>
            <w:r w:rsidR="00F52E1F">
              <w:rPr>
                <w:noProof/>
                <w:webHidden/>
              </w:rPr>
              <w:fldChar w:fldCharType="separate"/>
            </w:r>
            <w:r w:rsidR="00F52E1F">
              <w:rPr>
                <w:noProof/>
                <w:webHidden/>
              </w:rPr>
              <w:t>6</w:t>
            </w:r>
            <w:r w:rsidR="00F52E1F">
              <w:rPr>
                <w:noProof/>
                <w:webHidden/>
              </w:rPr>
              <w:fldChar w:fldCharType="end"/>
            </w:r>
          </w:hyperlink>
        </w:p>
        <w:p w14:paraId="4177A435" w14:textId="243ED6A6" w:rsidR="00F52E1F" w:rsidRDefault="00727FA4">
          <w:pPr>
            <w:pStyle w:val="TOC3"/>
            <w:tabs>
              <w:tab w:val="left" w:pos="1200"/>
              <w:tab w:val="right" w:leader="dot" w:pos="9016"/>
            </w:tabs>
            <w:rPr>
              <w:rFonts w:eastAsiaTheme="minorEastAsia" w:cstheme="minorBidi"/>
              <w:noProof/>
              <w:sz w:val="24"/>
              <w:szCs w:val="24"/>
              <w:lang w:eastAsia="en-GB"/>
            </w:rPr>
          </w:pPr>
          <w:hyperlink w:anchor="_Toc83124900" w:history="1">
            <w:r w:rsidR="00F52E1F" w:rsidRPr="009A2057">
              <w:rPr>
                <w:rStyle w:val="Hyperlink"/>
                <w:noProof/>
              </w:rPr>
              <w:t>4.3.2.</w:t>
            </w:r>
            <w:r w:rsidR="00F52E1F">
              <w:rPr>
                <w:rFonts w:eastAsiaTheme="minorEastAsia" w:cstheme="minorBidi"/>
                <w:noProof/>
                <w:sz w:val="24"/>
                <w:szCs w:val="24"/>
                <w:lang w:eastAsia="en-GB"/>
              </w:rPr>
              <w:tab/>
            </w:r>
            <w:r w:rsidR="00F52E1F" w:rsidRPr="009A2057">
              <w:rPr>
                <w:rStyle w:val="Hyperlink"/>
                <w:noProof/>
              </w:rPr>
              <w:t>Overview of data sources</w:t>
            </w:r>
            <w:r w:rsidR="00F52E1F">
              <w:rPr>
                <w:noProof/>
                <w:webHidden/>
              </w:rPr>
              <w:tab/>
            </w:r>
            <w:r w:rsidR="00F52E1F">
              <w:rPr>
                <w:noProof/>
                <w:webHidden/>
              </w:rPr>
              <w:fldChar w:fldCharType="begin"/>
            </w:r>
            <w:r w:rsidR="00F52E1F">
              <w:rPr>
                <w:noProof/>
                <w:webHidden/>
              </w:rPr>
              <w:instrText xml:space="preserve"> PAGEREF _Toc83124900 \h </w:instrText>
            </w:r>
            <w:r w:rsidR="00F52E1F">
              <w:rPr>
                <w:noProof/>
                <w:webHidden/>
              </w:rPr>
            </w:r>
            <w:r w:rsidR="00F52E1F">
              <w:rPr>
                <w:noProof/>
                <w:webHidden/>
              </w:rPr>
              <w:fldChar w:fldCharType="separate"/>
            </w:r>
            <w:r w:rsidR="00F52E1F">
              <w:rPr>
                <w:noProof/>
                <w:webHidden/>
              </w:rPr>
              <w:t>6</w:t>
            </w:r>
            <w:r w:rsidR="00F52E1F">
              <w:rPr>
                <w:noProof/>
                <w:webHidden/>
              </w:rPr>
              <w:fldChar w:fldCharType="end"/>
            </w:r>
          </w:hyperlink>
        </w:p>
        <w:p w14:paraId="25E35F18" w14:textId="03FC069A" w:rsidR="00F52E1F" w:rsidRDefault="00727FA4">
          <w:pPr>
            <w:pStyle w:val="TOC3"/>
            <w:tabs>
              <w:tab w:val="left" w:pos="1200"/>
              <w:tab w:val="right" w:leader="dot" w:pos="9016"/>
            </w:tabs>
            <w:rPr>
              <w:rFonts w:eastAsiaTheme="minorEastAsia" w:cstheme="minorBidi"/>
              <w:noProof/>
              <w:sz w:val="24"/>
              <w:szCs w:val="24"/>
              <w:lang w:eastAsia="en-GB"/>
            </w:rPr>
          </w:pPr>
          <w:hyperlink w:anchor="_Toc83124901" w:history="1">
            <w:r w:rsidR="00F52E1F" w:rsidRPr="009A2057">
              <w:rPr>
                <w:rStyle w:val="Hyperlink"/>
                <w:noProof/>
              </w:rPr>
              <w:t>4.3.3.</w:t>
            </w:r>
            <w:r w:rsidR="00F52E1F">
              <w:rPr>
                <w:rFonts w:eastAsiaTheme="minorEastAsia" w:cstheme="minorBidi"/>
                <w:noProof/>
                <w:sz w:val="24"/>
                <w:szCs w:val="24"/>
                <w:lang w:eastAsia="en-GB"/>
              </w:rPr>
              <w:tab/>
            </w:r>
            <w:r w:rsidR="00F52E1F" w:rsidRPr="009A2057">
              <w:rPr>
                <w:rStyle w:val="Hyperlink"/>
                <w:noProof/>
              </w:rPr>
              <w:t>Definition of study outcomes</w:t>
            </w:r>
            <w:r w:rsidR="00F52E1F">
              <w:rPr>
                <w:noProof/>
                <w:webHidden/>
              </w:rPr>
              <w:tab/>
            </w:r>
            <w:r w:rsidR="00F52E1F">
              <w:rPr>
                <w:noProof/>
                <w:webHidden/>
              </w:rPr>
              <w:fldChar w:fldCharType="begin"/>
            </w:r>
            <w:r w:rsidR="00F52E1F">
              <w:rPr>
                <w:noProof/>
                <w:webHidden/>
              </w:rPr>
              <w:instrText xml:space="preserve"> PAGEREF _Toc83124901 \h </w:instrText>
            </w:r>
            <w:r w:rsidR="00F52E1F">
              <w:rPr>
                <w:noProof/>
                <w:webHidden/>
              </w:rPr>
            </w:r>
            <w:r w:rsidR="00F52E1F">
              <w:rPr>
                <w:noProof/>
                <w:webHidden/>
              </w:rPr>
              <w:fldChar w:fldCharType="separate"/>
            </w:r>
            <w:r w:rsidR="00F52E1F">
              <w:rPr>
                <w:noProof/>
                <w:webHidden/>
              </w:rPr>
              <w:t>8</w:t>
            </w:r>
            <w:r w:rsidR="00F52E1F">
              <w:rPr>
                <w:noProof/>
                <w:webHidden/>
              </w:rPr>
              <w:fldChar w:fldCharType="end"/>
            </w:r>
          </w:hyperlink>
        </w:p>
        <w:p w14:paraId="1EC3ED65" w14:textId="520F2553" w:rsidR="00F52E1F" w:rsidRDefault="00727FA4">
          <w:pPr>
            <w:pStyle w:val="TOC3"/>
            <w:tabs>
              <w:tab w:val="left" w:pos="1200"/>
              <w:tab w:val="right" w:leader="dot" w:pos="9016"/>
            </w:tabs>
            <w:rPr>
              <w:rFonts w:eastAsiaTheme="minorEastAsia" w:cstheme="minorBidi"/>
              <w:noProof/>
              <w:sz w:val="24"/>
              <w:szCs w:val="24"/>
              <w:lang w:eastAsia="en-GB"/>
            </w:rPr>
          </w:pPr>
          <w:hyperlink w:anchor="_Toc83124902" w:history="1">
            <w:r w:rsidR="00F52E1F" w:rsidRPr="009A2057">
              <w:rPr>
                <w:rStyle w:val="Hyperlink"/>
                <w:noProof/>
              </w:rPr>
              <w:t>4.3.4.</w:t>
            </w:r>
            <w:r w:rsidR="00F52E1F">
              <w:rPr>
                <w:rFonts w:eastAsiaTheme="minorEastAsia" w:cstheme="minorBidi"/>
                <w:noProof/>
                <w:sz w:val="24"/>
                <w:szCs w:val="24"/>
                <w:lang w:eastAsia="en-GB"/>
              </w:rPr>
              <w:tab/>
            </w:r>
            <w:r w:rsidR="00F52E1F" w:rsidRPr="009A2057">
              <w:rPr>
                <w:rStyle w:val="Hyperlink"/>
                <w:noProof/>
              </w:rPr>
              <w:t>Main study hypothesis</w:t>
            </w:r>
            <w:r w:rsidR="00F52E1F">
              <w:rPr>
                <w:noProof/>
                <w:webHidden/>
              </w:rPr>
              <w:tab/>
            </w:r>
            <w:r w:rsidR="00F52E1F">
              <w:rPr>
                <w:noProof/>
                <w:webHidden/>
              </w:rPr>
              <w:fldChar w:fldCharType="begin"/>
            </w:r>
            <w:r w:rsidR="00F52E1F">
              <w:rPr>
                <w:noProof/>
                <w:webHidden/>
              </w:rPr>
              <w:instrText xml:space="preserve"> PAGEREF _Toc83124902 \h </w:instrText>
            </w:r>
            <w:r w:rsidR="00F52E1F">
              <w:rPr>
                <w:noProof/>
                <w:webHidden/>
              </w:rPr>
            </w:r>
            <w:r w:rsidR="00F52E1F">
              <w:rPr>
                <w:noProof/>
                <w:webHidden/>
              </w:rPr>
              <w:fldChar w:fldCharType="separate"/>
            </w:r>
            <w:r w:rsidR="00F52E1F">
              <w:rPr>
                <w:noProof/>
                <w:webHidden/>
              </w:rPr>
              <w:t>11</w:t>
            </w:r>
            <w:r w:rsidR="00F52E1F">
              <w:rPr>
                <w:noProof/>
                <w:webHidden/>
              </w:rPr>
              <w:fldChar w:fldCharType="end"/>
            </w:r>
          </w:hyperlink>
        </w:p>
        <w:p w14:paraId="5D76EEB7" w14:textId="25FC114C" w:rsidR="00F52E1F" w:rsidRDefault="00727FA4">
          <w:pPr>
            <w:pStyle w:val="TOC3"/>
            <w:tabs>
              <w:tab w:val="left" w:pos="1200"/>
              <w:tab w:val="right" w:leader="dot" w:pos="9016"/>
            </w:tabs>
            <w:rPr>
              <w:rFonts w:eastAsiaTheme="minorEastAsia" w:cstheme="minorBidi"/>
              <w:noProof/>
              <w:sz w:val="24"/>
              <w:szCs w:val="24"/>
              <w:lang w:eastAsia="en-GB"/>
            </w:rPr>
          </w:pPr>
          <w:hyperlink w:anchor="_Toc83124903" w:history="1">
            <w:r w:rsidR="00F52E1F" w:rsidRPr="009A2057">
              <w:rPr>
                <w:rStyle w:val="Hyperlink"/>
                <w:noProof/>
              </w:rPr>
              <w:t>4.3.5.</w:t>
            </w:r>
            <w:r w:rsidR="00F52E1F">
              <w:rPr>
                <w:rFonts w:eastAsiaTheme="minorEastAsia" w:cstheme="minorBidi"/>
                <w:noProof/>
                <w:sz w:val="24"/>
                <w:szCs w:val="24"/>
                <w:lang w:eastAsia="en-GB"/>
              </w:rPr>
              <w:tab/>
            </w:r>
            <w:r w:rsidR="00F52E1F" w:rsidRPr="009A2057">
              <w:rPr>
                <w:rStyle w:val="Hyperlink"/>
                <w:noProof/>
              </w:rPr>
              <w:t>Analysis populations and sample size</w:t>
            </w:r>
            <w:r w:rsidR="00F52E1F">
              <w:rPr>
                <w:noProof/>
                <w:webHidden/>
              </w:rPr>
              <w:tab/>
            </w:r>
            <w:r w:rsidR="00F52E1F">
              <w:rPr>
                <w:noProof/>
                <w:webHidden/>
              </w:rPr>
              <w:fldChar w:fldCharType="begin"/>
            </w:r>
            <w:r w:rsidR="00F52E1F">
              <w:rPr>
                <w:noProof/>
                <w:webHidden/>
              </w:rPr>
              <w:instrText xml:space="preserve"> PAGEREF _Toc83124903 \h </w:instrText>
            </w:r>
            <w:r w:rsidR="00F52E1F">
              <w:rPr>
                <w:noProof/>
                <w:webHidden/>
              </w:rPr>
            </w:r>
            <w:r w:rsidR="00F52E1F">
              <w:rPr>
                <w:noProof/>
                <w:webHidden/>
              </w:rPr>
              <w:fldChar w:fldCharType="separate"/>
            </w:r>
            <w:r w:rsidR="00F52E1F">
              <w:rPr>
                <w:noProof/>
                <w:webHidden/>
              </w:rPr>
              <w:t>11</w:t>
            </w:r>
            <w:r w:rsidR="00F52E1F">
              <w:rPr>
                <w:noProof/>
                <w:webHidden/>
              </w:rPr>
              <w:fldChar w:fldCharType="end"/>
            </w:r>
          </w:hyperlink>
        </w:p>
        <w:p w14:paraId="36B0D712" w14:textId="6B169646" w:rsidR="00F52E1F" w:rsidRDefault="00727FA4">
          <w:pPr>
            <w:pStyle w:val="TOC3"/>
            <w:tabs>
              <w:tab w:val="left" w:pos="1200"/>
              <w:tab w:val="right" w:leader="dot" w:pos="9016"/>
            </w:tabs>
            <w:rPr>
              <w:rFonts w:eastAsiaTheme="minorEastAsia" w:cstheme="minorBidi"/>
              <w:noProof/>
              <w:sz w:val="24"/>
              <w:szCs w:val="24"/>
              <w:lang w:eastAsia="en-GB"/>
            </w:rPr>
          </w:pPr>
          <w:hyperlink w:anchor="_Toc83124904" w:history="1">
            <w:r w:rsidR="00F52E1F" w:rsidRPr="009A2057">
              <w:rPr>
                <w:rStyle w:val="Hyperlink"/>
                <w:noProof/>
              </w:rPr>
              <w:t>4.3.6.</w:t>
            </w:r>
            <w:r w:rsidR="00F52E1F">
              <w:rPr>
                <w:rFonts w:eastAsiaTheme="minorEastAsia" w:cstheme="minorBidi"/>
                <w:noProof/>
                <w:sz w:val="24"/>
                <w:szCs w:val="24"/>
                <w:lang w:eastAsia="en-GB"/>
              </w:rPr>
              <w:tab/>
            </w:r>
            <w:r w:rsidR="00F52E1F" w:rsidRPr="009A2057">
              <w:rPr>
                <w:rStyle w:val="Hyperlink"/>
                <w:noProof/>
              </w:rPr>
              <w:t>Definition of drugs of interest</w:t>
            </w:r>
            <w:r w:rsidR="00F52E1F">
              <w:rPr>
                <w:noProof/>
                <w:webHidden/>
              </w:rPr>
              <w:tab/>
            </w:r>
            <w:r w:rsidR="00F52E1F">
              <w:rPr>
                <w:noProof/>
                <w:webHidden/>
              </w:rPr>
              <w:fldChar w:fldCharType="begin"/>
            </w:r>
            <w:r w:rsidR="00F52E1F">
              <w:rPr>
                <w:noProof/>
                <w:webHidden/>
              </w:rPr>
              <w:instrText xml:space="preserve"> PAGEREF _Toc83124904 \h </w:instrText>
            </w:r>
            <w:r w:rsidR="00F52E1F">
              <w:rPr>
                <w:noProof/>
                <w:webHidden/>
              </w:rPr>
            </w:r>
            <w:r w:rsidR="00F52E1F">
              <w:rPr>
                <w:noProof/>
                <w:webHidden/>
              </w:rPr>
              <w:fldChar w:fldCharType="separate"/>
            </w:r>
            <w:r w:rsidR="00F52E1F">
              <w:rPr>
                <w:noProof/>
                <w:webHidden/>
              </w:rPr>
              <w:t>11</w:t>
            </w:r>
            <w:r w:rsidR="00F52E1F">
              <w:rPr>
                <w:noProof/>
                <w:webHidden/>
              </w:rPr>
              <w:fldChar w:fldCharType="end"/>
            </w:r>
          </w:hyperlink>
        </w:p>
        <w:p w14:paraId="3937994B" w14:textId="591A6240" w:rsidR="00F52E1F" w:rsidRDefault="00727FA4">
          <w:pPr>
            <w:pStyle w:val="TOC3"/>
            <w:tabs>
              <w:tab w:val="left" w:pos="1200"/>
              <w:tab w:val="right" w:leader="dot" w:pos="9016"/>
            </w:tabs>
            <w:rPr>
              <w:rFonts w:eastAsiaTheme="minorEastAsia" w:cstheme="minorBidi"/>
              <w:noProof/>
              <w:sz w:val="24"/>
              <w:szCs w:val="24"/>
              <w:lang w:eastAsia="en-GB"/>
            </w:rPr>
          </w:pPr>
          <w:hyperlink w:anchor="_Toc83124905" w:history="1">
            <w:r w:rsidR="00F52E1F" w:rsidRPr="009A2057">
              <w:rPr>
                <w:rStyle w:val="Hyperlink"/>
                <w:noProof/>
              </w:rPr>
              <w:t>4.3.7.</w:t>
            </w:r>
            <w:r w:rsidR="00F52E1F">
              <w:rPr>
                <w:rFonts w:eastAsiaTheme="minorEastAsia" w:cstheme="minorBidi"/>
                <w:noProof/>
                <w:sz w:val="24"/>
                <w:szCs w:val="24"/>
                <w:lang w:eastAsia="en-GB"/>
              </w:rPr>
              <w:tab/>
            </w:r>
            <w:r w:rsidR="00F52E1F" w:rsidRPr="009A2057">
              <w:rPr>
                <w:rStyle w:val="Hyperlink"/>
                <w:noProof/>
              </w:rPr>
              <w:t>Derivation of drug groups and codelists</w:t>
            </w:r>
            <w:r w:rsidR="00F52E1F">
              <w:rPr>
                <w:noProof/>
                <w:webHidden/>
              </w:rPr>
              <w:tab/>
            </w:r>
            <w:r w:rsidR="00F52E1F">
              <w:rPr>
                <w:noProof/>
                <w:webHidden/>
              </w:rPr>
              <w:fldChar w:fldCharType="begin"/>
            </w:r>
            <w:r w:rsidR="00F52E1F">
              <w:rPr>
                <w:noProof/>
                <w:webHidden/>
              </w:rPr>
              <w:instrText xml:space="preserve"> PAGEREF _Toc83124905 \h </w:instrText>
            </w:r>
            <w:r w:rsidR="00F52E1F">
              <w:rPr>
                <w:noProof/>
                <w:webHidden/>
              </w:rPr>
            </w:r>
            <w:r w:rsidR="00F52E1F">
              <w:rPr>
                <w:noProof/>
                <w:webHidden/>
              </w:rPr>
              <w:fldChar w:fldCharType="separate"/>
            </w:r>
            <w:r w:rsidR="00F52E1F">
              <w:rPr>
                <w:noProof/>
                <w:webHidden/>
              </w:rPr>
              <w:t>15</w:t>
            </w:r>
            <w:r w:rsidR="00F52E1F">
              <w:rPr>
                <w:noProof/>
                <w:webHidden/>
              </w:rPr>
              <w:fldChar w:fldCharType="end"/>
            </w:r>
          </w:hyperlink>
        </w:p>
        <w:p w14:paraId="25009E3A" w14:textId="5B540F24" w:rsidR="00F52E1F" w:rsidRDefault="00727FA4">
          <w:pPr>
            <w:pStyle w:val="TOC3"/>
            <w:tabs>
              <w:tab w:val="left" w:pos="1200"/>
              <w:tab w:val="right" w:leader="dot" w:pos="9016"/>
            </w:tabs>
            <w:rPr>
              <w:rFonts w:eastAsiaTheme="minorEastAsia" w:cstheme="minorBidi"/>
              <w:noProof/>
              <w:sz w:val="24"/>
              <w:szCs w:val="24"/>
              <w:lang w:eastAsia="en-GB"/>
            </w:rPr>
          </w:pPr>
          <w:hyperlink w:anchor="_Toc83124906" w:history="1">
            <w:r w:rsidR="00F52E1F" w:rsidRPr="009A2057">
              <w:rPr>
                <w:rStyle w:val="Hyperlink"/>
                <w:noProof/>
              </w:rPr>
              <w:t>4.3.8.</w:t>
            </w:r>
            <w:r w:rsidR="00F52E1F">
              <w:rPr>
                <w:rFonts w:eastAsiaTheme="minorEastAsia" w:cstheme="minorBidi"/>
                <w:noProof/>
                <w:sz w:val="24"/>
                <w:szCs w:val="24"/>
                <w:lang w:eastAsia="en-GB"/>
              </w:rPr>
              <w:tab/>
            </w:r>
            <w:r w:rsidR="00F52E1F" w:rsidRPr="009A2057">
              <w:rPr>
                <w:rStyle w:val="Hyperlink"/>
                <w:noProof/>
              </w:rPr>
              <w:t>Definition of criterion standards</w:t>
            </w:r>
            <w:r w:rsidR="00F52E1F">
              <w:rPr>
                <w:noProof/>
                <w:webHidden/>
              </w:rPr>
              <w:tab/>
            </w:r>
            <w:r w:rsidR="00F52E1F">
              <w:rPr>
                <w:noProof/>
                <w:webHidden/>
              </w:rPr>
              <w:fldChar w:fldCharType="begin"/>
            </w:r>
            <w:r w:rsidR="00F52E1F">
              <w:rPr>
                <w:noProof/>
                <w:webHidden/>
              </w:rPr>
              <w:instrText xml:space="preserve"> PAGEREF _Toc83124906 \h </w:instrText>
            </w:r>
            <w:r w:rsidR="00F52E1F">
              <w:rPr>
                <w:noProof/>
                <w:webHidden/>
              </w:rPr>
            </w:r>
            <w:r w:rsidR="00F52E1F">
              <w:rPr>
                <w:noProof/>
                <w:webHidden/>
              </w:rPr>
              <w:fldChar w:fldCharType="separate"/>
            </w:r>
            <w:r w:rsidR="00F52E1F">
              <w:rPr>
                <w:noProof/>
                <w:webHidden/>
              </w:rPr>
              <w:t>17</w:t>
            </w:r>
            <w:r w:rsidR="00F52E1F">
              <w:rPr>
                <w:noProof/>
                <w:webHidden/>
              </w:rPr>
              <w:fldChar w:fldCharType="end"/>
            </w:r>
          </w:hyperlink>
        </w:p>
        <w:p w14:paraId="23C2D197" w14:textId="68E4E0F6" w:rsidR="00F52E1F" w:rsidRDefault="00727FA4">
          <w:pPr>
            <w:pStyle w:val="TOC3"/>
            <w:tabs>
              <w:tab w:val="left" w:pos="1200"/>
              <w:tab w:val="right" w:leader="dot" w:pos="9016"/>
            </w:tabs>
            <w:rPr>
              <w:rFonts w:eastAsiaTheme="minorEastAsia" w:cstheme="minorBidi"/>
              <w:noProof/>
              <w:sz w:val="24"/>
              <w:szCs w:val="24"/>
              <w:lang w:eastAsia="en-GB"/>
            </w:rPr>
          </w:pPr>
          <w:hyperlink w:anchor="_Toc83124907" w:history="1">
            <w:r w:rsidR="00F52E1F" w:rsidRPr="009A2057">
              <w:rPr>
                <w:rStyle w:val="Hyperlink"/>
                <w:noProof/>
              </w:rPr>
              <w:t>4.3.9.</w:t>
            </w:r>
            <w:r w:rsidR="00F52E1F">
              <w:rPr>
                <w:rFonts w:eastAsiaTheme="minorEastAsia" w:cstheme="minorBidi"/>
                <w:noProof/>
                <w:sz w:val="24"/>
                <w:szCs w:val="24"/>
                <w:lang w:eastAsia="en-GB"/>
              </w:rPr>
              <w:tab/>
            </w:r>
            <w:r w:rsidR="00F52E1F" w:rsidRPr="009A2057">
              <w:rPr>
                <w:rStyle w:val="Hyperlink"/>
                <w:noProof/>
              </w:rPr>
              <w:t>Definition of time periods and time points</w:t>
            </w:r>
            <w:r w:rsidR="00F52E1F">
              <w:rPr>
                <w:noProof/>
                <w:webHidden/>
              </w:rPr>
              <w:tab/>
            </w:r>
            <w:r w:rsidR="00F52E1F">
              <w:rPr>
                <w:noProof/>
                <w:webHidden/>
              </w:rPr>
              <w:fldChar w:fldCharType="begin"/>
            </w:r>
            <w:r w:rsidR="00F52E1F">
              <w:rPr>
                <w:noProof/>
                <w:webHidden/>
              </w:rPr>
              <w:instrText xml:space="preserve"> PAGEREF _Toc83124907 \h </w:instrText>
            </w:r>
            <w:r w:rsidR="00F52E1F">
              <w:rPr>
                <w:noProof/>
                <w:webHidden/>
              </w:rPr>
            </w:r>
            <w:r w:rsidR="00F52E1F">
              <w:rPr>
                <w:noProof/>
                <w:webHidden/>
              </w:rPr>
              <w:fldChar w:fldCharType="separate"/>
            </w:r>
            <w:r w:rsidR="00F52E1F">
              <w:rPr>
                <w:noProof/>
                <w:webHidden/>
              </w:rPr>
              <w:t>17</w:t>
            </w:r>
            <w:r w:rsidR="00F52E1F">
              <w:rPr>
                <w:noProof/>
                <w:webHidden/>
              </w:rPr>
              <w:fldChar w:fldCharType="end"/>
            </w:r>
          </w:hyperlink>
        </w:p>
        <w:p w14:paraId="03EF6261" w14:textId="593CB1DD" w:rsidR="00F52E1F" w:rsidRDefault="00727FA4">
          <w:pPr>
            <w:pStyle w:val="TOC1"/>
            <w:tabs>
              <w:tab w:val="left" w:pos="480"/>
              <w:tab w:val="right" w:leader="dot" w:pos="9016"/>
            </w:tabs>
            <w:rPr>
              <w:rFonts w:eastAsiaTheme="minorEastAsia" w:cstheme="minorBidi"/>
              <w:b w:val="0"/>
              <w:bCs w:val="0"/>
              <w:i w:val="0"/>
              <w:iCs w:val="0"/>
              <w:noProof/>
              <w:lang w:eastAsia="en-GB"/>
            </w:rPr>
          </w:pPr>
          <w:hyperlink w:anchor="_Toc83124908" w:history="1">
            <w:r w:rsidR="00F52E1F" w:rsidRPr="009A2057">
              <w:rPr>
                <w:rStyle w:val="Hyperlink"/>
                <w:noProof/>
              </w:rPr>
              <w:t>5.</w:t>
            </w:r>
            <w:r w:rsidR="00F52E1F">
              <w:rPr>
                <w:rFonts w:eastAsiaTheme="minorEastAsia" w:cstheme="minorBidi"/>
                <w:b w:val="0"/>
                <w:bCs w:val="0"/>
                <w:i w:val="0"/>
                <w:iCs w:val="0"/>
                <w:noProof/>
                <w:lang w:eastAsia="en-GB"/>
              </w:rPr>
              <w:tab/>
            </w:r>
            <w:r w:rsidR="00F52E1F" w:rsidRPr="009A2057">
              <w:rPr>
                <w:rStyle w:val="Hyperlink"/>
                <w:noProof/>
              </w:rPr>
              <w:t>Descriptive analyses</w:t>
            </w:r>
            <w:r w:rsidR="00F52E1F">
              <w:rPr>
                <w:noProof/>
                <w:webHidden/>
              </w:rPr>
              <w:tab/>
            </w:r>
            <w:r w:rsidR="00F52E1F">
              <w:rPr>
                <w:noProof/>
                <w:webHidden/>
              </w:rPr>
              <w:fldChar w:fldCharType="begin"/>
            </w:r>
            <w:r w:rsidR="00F52E1F">
              <w:rPr>
                <w:noProof/>
                <w:webHidden/>
              </w:rPr>
              <w:instrText xml:space="preserve"> PAGEREF _Toc83124908 \h </w:instrText>
            </w:r>
            <w:r w:rsidR="00F52E1F">
              <w:rPr>
                <w:noProof/>
                <w:webHidden/>
              </w:rPr>
            </w:r>
            <w:r w:rsidR="00F52E1F">
              <w:rPr>
                <w:noProof/>
                <w:webHidden/>
              </w:rPr>
              <w:fldChar w:fldCharType="separate"/>
            </w:r>
            <w:r w:rsidR="00F52E1F">
              <w:rPr>
                <w:noProof/>
                <w:webHidden/>
              </w:rPr>
              <w:t>21</w:t>
            </w:r>
            <w:r w:rsidR="00F52E1F">
              <w:rPr>
                <w:noProof/>
                <w:webHidden/>
              </w:rPr>
              <w:fldChar w:fldCharType="end"/>
            </w:r>
          </w:hyperlink>
        </w:p>
        <w:p w14:paraId="119DD285" w14:textId="4C3C75EE"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909" w:history="1">
            <w:r w:rsidR="00F52E1F" w:rsidRPr="009A2057">
              <w:rPr>
                <w:rStyle w:val="Hyperlink"/>
                <w:noProof/>
              </w:rPr>
              <w:t>5.1.</w:t>
            </w:r>
            <w:r w:rsidR="00F52E1F">
              <w:rPr>
                <w:rFonts w:eastAsiaTheme="minorEastAsia" w:cstheme="minorBidi"/>
                <w:b w:val="0"/>
                <w:bCs w:val="0"/>
                <w:noProof/>
                <w:sz w:val="24"/>
                <w:szCs w:val="24"/>
                <w:lang w:eastAsia="en-GB"/>
              </w:rPr>
              <w:tab/>
            </w:r>
            <w:r w:rsidR="00F52E1F" w:rsidRPr="009A2057">
              <w:rPr>
                <w:rStyle w:val="Hyperlink"/>
                <w:noProof/>
              </w:rPr>
              <w:t>Participant throughput</w:t>
            </w:r>
            <w:r w:rsidR="00F52E1F">
              <w:rPr>
                <w:noProof/>
                <w:webHidden/>
              </w:rPr>
              <w:tab/>
            </w:r>
            <w:r w:rsidR="00F52E1F">
              <w:rPr>
                <w:noProof/>
                <w:webHidden/>
              </w:rPr>
              <w:fldChar w:fldCharType="begin"/>
            </w:r>
            <w:r w:rsidR="00F52E1F">
              <w:rPr>
                <w:noProof/>
                <w:webHidden/>
              </w:rPr>
              <w:instrText xml:space="preserve"> PAGEREF _Toc83124909 \h </w:instrText>
            </w:r>
            <w:r w:rsidR="00F52E1F">
              <w:rPr>
                <w:noProof/>
                <w:webHidden/>
              </w:rPr>
            </w:r>
            <w:r w:rsidR="00F52E1F">
              <w:rPr>
                <w:noProof/>
                <w:webHidden/>
              </w:rPr>
              <w:fldChar w:fldCharType="separate"/>
            </w:r>
            <w:r w:rsidR="00F52E1F">
              <w:rPr>
                <w:noProof/>
                <w:webHidden/>
              </w:rPr>
              <w:t>21</w:t>
            </w:r>
            <w:r w:rsidR="00F52E1F">
              <w:rPr>
                <w:noProof/>
                <w:webHidden/>
              </w:rPr>
              <w:fldChar w:fldCharType="end"/>
            </w:r>
          </w:hyperlink>
        </w:p>
        <w:p w14:paraId="6EA20364" w14:textId="0B529760"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910" w:history="1">
            <w:r w:rsidR="00F52E1F" w:rsidRPr="009A2057">
              <w:rPr>
                <w:rStyle w:val="Hyperlink"/>
                <w:noProof/>
              </w:rPr>
              <w:t>5.2.</w:t>
            </w:r>
            <w:r w:rsidR="00F52E1F">
              <w:rPr>
                <w:rFonts w:eastAsiaTheme="minorEastAsia" w:cstheme="minorBidi"/>
                <w:b w:val="0"/>
                <w:bCs w:val="0"/>
                <w:noProof/>
                <w:sz w:val="24"/>
                <w:szCs w:val="24"/>
                <w:lang w:eastAsia="en-GB"/>
              </w:rPr>
              <w:tab/>
            </w:r>
            <w:r w:rsidR="00F52E1F" w:rsidRPr="009A2057">
              <w:rPr>
                <w:rStyle w:val="Hyperlink"/>
                <w:noProof/>
              </w:rPr>
              <w:t>Baseline characteristics of patient populations</w:t>
            </w:r>
            <w:r w:rsidR="00F52E1F">
              <w:rPr>
                <w:noProof/>
                <w:webHidden/>
              </w:rPr>
              <w:tab/>
            </w:r>
            <w:r w:rsidR="00F52E1F">
              <w:rPr>
                <w:noProof/>
                <w:webHidden/>
              </w:rPr>
              <w:fldChar w:fldCharType="begin"/>
            </w:r>
            <w:r w:rsidR="00F52E1F">
              <w:rPr>
                <w:noProof/>
                <w:webHidden/>
              </w:rPr>
              <w:instrText xml:space="preserve"> PAGEREF _Toc83124910 \h </w:instrText>
            </w:r>
            <w:r w:rsidR="00F52E1F">
              <w:rPr>
                <w:noProof/>
                <w:webHidden/>
              </w:rPr>
            </w:r>
            <w:r w:rsidR="00F52E1F">
              <w:rPr>
                <w:noProof/>
                <w:webHidden/>
              </w:rPr>
              <w:fldChar w:fldCharType="separate"/>
            </w:r>
            <w:r w:rsidR="00F52E1F">
              <w:rPr>
                <w:noProof/>
                <w:webHidden/>
              </w:rPr>
              <w:t>21</w:t>
            </w:r>
            <w:r w:rsidR="00F52E1F">
              <w:rPr>
                <w:noProof/>
                <w:webHidden/>
              </w:rPr>
              <w:fldChar w:fldCharType="end"/>
            </w:r>
          </w:hyperlink>
        </w:p>
        <w:p w14:paraId="586913AE" w14:textId="7AB0F111" w:rsidR="00F52E1F" w:rsidRDefault="00727FA4">
          <w:pPr>
            <w:pStyle w:val="TOC1"/>
            <w:tabs>
              <w:tab w:val="left" w:pos="480"/>
              <w:tab w:val="right" w:leader="dot" w:pos="9016"/>
            </w:tabs>
            <w:rPr>
              <w:rFonts w:eastAsiaTheme="minorEastAsia" w:cstheme="minorBidi"/>
              <w:b w:val="0"/>
              <w:bCs w:val="0"/>
              <w:i w:val="0"/>
              <w:iCs w:val="0"/>
              <w:noProof/>
              <w:lang w:eastAsia="en-GB"/>
            </w:rPr>
          </w:pPr>
          <w:hyperlink w:anchor="_Toc83124911" w:history="1">
            <w:r w:rsidR="00F52E1F" w:rsidRPr="009A2057">
              <w:rPr>
                <w:rStyle w:val="Hyperlink"/>
                <w:noProof/>
              </w:rPr>
              <w:t>6.</w:t>
            </w:r>
            <w:r w:rsidR="00F52E1F">
              <w:rPr>
                <w:rFonts w:eastAsiaTheme="minorEastAsia" w:cstheme="minorBidi"/>
                <w:b w:val="0"/>
                <w:bCs w:val="0"/>
                <w:i w:val="0"/>
                <w:iCs w:val="0"/>
                <w:noProof/>
                <w:lang w:eastAsia="en-GB"/>
              </w:rPr>
              <w:tab/>
            </w:r>
            <w:r w:rsidR="00F52E1F" w:rsidRPr="009A2057">
              <w:rPr>
                <w:rStyle w:val="Hyperlink"/>
                <w:noProof/>
              </w:rPr>
              <w:t>Comparative analyses</w:t>
            </w:r>
            <w:r w:rsidR="00F52E1F">
              <w:rPr>
                <w:noProof/>
                <w:webHidden/>
              </w:rPr>
              <w:tab/>
            </w:r>
            <w:r w:rsidR="00F52E1F">
              <w:rPr>
                <w:noProof/>
                <w:webHidden/>
              </w:rPr>
              <w:fldChar w:fldCharType="begin"/>
            </w:r>
            <w:r w:rsidR="00F52E1F">
              <w:rPr>
                <w:noProof/>
                <w:webHidden/>
              </w:rPr>
              <w:instrText xml:space="preserve"> PAGEREF _Toc83124911 \h </w:instrText>
            </w:r>
            <w:r w:rsidR="00F52E1F">
              <w:rPr>
                <w:noProof/>
                <w:webHidden/>
              </w:rPr>
            </w:r>
            <w:r w:rsidR="00F52E1F">
              <w:rPr>
                <w:noProof/>
                <w:webHidden/>
              </w:rPr>
              <w:fldChar w:fldCharType="separate"/>
            </w:r>
            <w:r w:rsidR="00F52E1F">
              <w:rPr>
                <w:noProof/>
                <w:webHidden/>
              </w:rPr>
              <w:t>23</w:t>
            </w:r>
            <w:r w:rsidR="00F52E1F">
              <w:rPr>
                <w:noProof/>
                <w:webHidden/>
              </w:rPr>
              <w:fldChar w:fldCharType="end"/>
            </w:r>
          </w:hyperlink>
        </w:p>
        <w:p w14:paraId="5224D9E5" w14:textId="26C215A7"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912" w:history="1">
            <w:r w:rsidR="00F52E1F" w:rsidRPr="009A2057">
              <w:rPr>
                <w:rStyle w:val="Hyperlink"/>
                <w:noProof/>
              </w:rPr>
              <w:t>6.1.</w:t>
            </w:r>
            <w:r w:rsidR="00F52E1F">
              <w:rPr>
                <w:rFonts w:eastAsiaTheme="minorEastAsia" w:cstheme="minorBidi"/>
                <w:b w:val="0"/>
                <w:bCs w:val="0"/>
                <w:noProof/>
                <w:sz w:val="24"/>
                <w:szCs w:val="24"/>
                <w:lang w:eastAsia="en-GB"/>
              </w:rPr>
              <w:tab/>
            </w:r>
            <w:r w:rsidR="00F52E1F" w:rsidRPr="009A2057">
              <w:rPr>
                <w:rStyle w:val="Hyperlink"/>
                <w:noProof/>
              </w:rPr>
              <w:t>Baseline characteristics</w:t>
            </w:r>
            <w:r w:rsidR="00F52E1F">
              <w:rPr>
                <w:noProof/>
                <w:webHidden/>
              </w:rPr>
              <w:tab/>
            </w:r>
            <w:r w:rsidR="00F52E1F">
              <w:rPr>
                <w:noProof/>
                <w:webHidden/>
              </w:rPr>
              <w:fldChar w:fldCharType="begin"/>
            </w:r>
            <w:r w:rsidR="00F52E1F">
              <w:rPr>
                <w:noProof/>
                <w:webHidden/>
              </w:rPr>
              <w:instrText xml:space="preserve"> PAGEREF _Toc83124912 \h </w:instrText>
            </w:r>
            <w:r w:rsidR="00F52E1F">
              <w:rPr>
                <w:noProof/>
                <w:webHidden/>
              </w:rPr>
            </w:r>
            <w:r w:rsidR="00F52E1F">
              <w:rPr>
                <w:noProof/>
                <w:webHidden/>
              </w:rPr>
              <w:fldChar w:fldCharType="separate"/>
            </w:r>
            <w:r w:rsidR="00F52E1F">
              <w:rPr>
                <w:noProof/>
                <w:webHidden/>
              </w:rPr>
              <w:t>23</w:t>
            </w:r>
            <w:r w:rsidR="00F52E1F">
              <w:rPr>
                <w:noProof/>
                <w:webHidden/>
              </w:rPr>
              <w:fldChar w:fldCharType="end"/>
            </w:r>
          </w:hyperlink>
        </w:p>
        <w:p w14:paraId="6AC7FE4E" w14:textId="0082995F"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913" w:history="1">
            <w:r w:rsidR="00F52E1F" w:rsidRPr="009A2057">
              <w:rPr>
                <w:rStyle w:val="Hyperlink"/>
                <w:noProof/>
              </w:rPr>
              <w:t>6.2.</w:t>
            </w:r>
            <w:r w:rsidR="00F52E1F">
              <w:rPr>
                <w:rFonts w:eastAsiaTheme="minorEastAsia" w:cstheme="minorBidi"/>
                <w:b w:val="0"/>
                <w:bCs w:val="0"/>
                <w:noProof/>
                <w:sz w:val="24"/>
                <w:szCs w:val="24"/>
                <w:lang w:eastAsia="en-GB"/>
              </w:rPr>
              <w:tab/>
            </w:r>
            <w:r w:rsidR="00F52E1F" w:rsidRPr="009A2057">
              <w:rPr>
                <w:rStyle w:val="Hyperlink"/>
                <w:noProof/>
              </w:rPr>
              <w:t>Primary and secondary outcomes</w:t>
            </w:r>
            <w:r w:rsidR="00F52E1F">
              <w:rPr>
                <w:noProof/>
                <w:webHidden/>
              </w:rPr>
              <w:tab/>
            </w:r>
            <w:r w:rsidR="00F52E1F">
              <w:rPr>
                <w:noProof/>
                <w:webHidden/>
              </w:rPr>
              <w:fldChar w:fldCharType="begin"/>
            </w:r>
            <w:r w:rsidR="00F52E1F">
              <w:rPr>
                <w:noProof/>
                <w:webHidden/>
              </w:rPr>
              <w:instrText xml:space="preserve"> PAGEREF _Toc83124913 \h </w:instrText>
            </w:r>
            <w:r w:rsidR="00F52E1F">
              <w:rPr>
                <w:noProof/>
                <w:webHidden/>
              </w:rPr>
            </w:r>
            <w:r w:rsidR="00F52E1F">
              <w:rPr>
                <w:noProof/>
                <w:webHidden/>
              </w:rPr>
              <w:fldChar w:fldCharType="separate"/>
            </w:r>
            <w:r w:rsidR="00F52E1F">
              <w:rPr>
                <w:noProof/>
                <w:webHidden/>
              </w:rPr>
              <w:t>23</w:t>
            </w:r>
            <w:r w:rsidR="00F52E1F">
              <w:rPr>
                <w:noProof/>
                <w:webHidden/>
              </w:rPr>
              <w:fldChar w:fldCharType="end"/>
            </w:r>
          </w:hyperlink>
        </w:p>
        <w:p w14:paraId="1573E78E" w14:textId="6274045E"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914" w:history="1">
            <w:r w:rsidR="00F52E1F" w:rsidRPr="009A2057">
              <w:rPr>
                <w:rStyle w:val="Hyperlink"/>
                <w:noProof/>
              </w:rPr>
              <w:t>6.3.</w:t>
            </w:r>
            <w:r w:rsidR="00F52E1F">
              <w:rPr>
                <w:rFonts w:eastAsiaTheme="minorEastAsia" w:cstheme="minorBidi"/>
                <w:b w:val="0"/>
                <w:bCs w:val="0"/>
                <w:noProof/>
                <w:sz w:val="24"/>
                <w:szCs w:val="24"/>
                <w:lang w:eastAsia="en-GB"/>
              </w:rPr>
              <w:tab/>
            </w:r>
            <w:r w:rsidR="00F52E1F" w:rsidRPr="009A2057">
              <w:rPr>
                <w:rStyle w:val="Hyperlink"/>
                <w:noProof/>
              </w:rPr>
              <w:t>Significance levels</w:t>
            </w:r>
            <w:r w:rsidR="00F52E1F">
              <w:rPr>
                <w:noProof/>
                <w:webHidden/>
              </w:rPr>
              <w:tab/>
            </w:r>
            <w:r w:rsidR="00F52E1F">
              <w:rPr>
                <w:noProof/>
                <w:webHidden/>
              </w:rPr>
              <w:fldChar w:fldCharType="begin"/>
            </w:r>
            <w:r w:rsidR="00F52E1F">
              <w:rPr>
                <w:noProof/>
                <w:webHidden/>
              </w:rPr>
              <w:instrText xml:space="preserve"> PAGEREF _Toc83124914 \h </w:instrText>
            </w:r>
            <w:r w:rsidR="00F52E1F">
              <w:rPr>
                <w:noProof/>
                <w:webHidden/>
              </w:rPr>
            </w:r>
            <w:r w:rsidR="00F52E1F">
              <w:rPr>
                <w:noProof/>
                <w:webHidden/>
              </w:rPr>
              <w:fldChar w:fldCharType="separate"/>
            </w:r>
            <w:r w:rsidR="00F52E1F">
              <w:rPr>
                <w:noProof/>
                <w:webHidden/>
              </w:rPr>
              <w:t>23</w:t>
            </w:r>
            <w:r w:rsidR="00F52E1F">
              <w:rPr>
                <w:noProof/>
                <w:webHidden/>
              </w:rPr>
              <w:fldChar w:fldCharType="end"/>
            </w:r>
          </w:hyperlink>
        </w:p>
        <w:p w14:paraId="1A86F7BF" w14:textId="4CF70488" w:rsidR="00F52E1F" w:rsidRDefault="00727FA4">
          <w:pPr>
            <w:pStyle w:val="TOC1"/>
            <w:tabs>
              <w:tab w:val="left" w:pos="480"/>
              <w:tab w:val="right" w:leader="dot" w:pos="9016"/>
            </w:tabs>
            <w:rPr>
              <w:rFonts w:eastAsiaTheme="minorEastAsia" w:cstheme="minorBidi"/>
              <w:b w:val="0"/>
              <w:bCs w:val="0"/>
              <w:i w:val="0"/>
              <w:iCs w:val="0"/>
              <w:noProof/>
              <w:lang w:eastAsia="en-GB"/>
            </w:rPr>
          </w:pPr>
          <w:hyperlink w:anchor="_Toc83124915" w:history="1">
            <w:r w:rsidR="00F52E1F" w:rsidRPr="009A2057">
              <w:rPr>
                <w:rStyle w:val="Hyperlink"/>
                <w:noProof/>
              </w:rPr>
              <w:t>7.</w:t>
            </w:r>
            <w:r w:rsidR="00F52E1F">
              <w:rPr>
                <w:rFonts w:eastAsiaTheme="minorEastAsia" w:cstheme="minorBidi"/>
                <w:b w:val="0"/>
                <w:bCs w:val="0"/>
                <w:i w:val="0"/>
                <w:iCs w:val="0"/>
                <w:noProof/>
                <w:lang w:eastAsia="en-GB"/>
              </w:rPr>
              <w:tab/>
            </w:r>
            <w:r w:rsidR="00F52E1F" w:rsidRPr="009A2057">
              <w:rPr>
                <w:rStyle w:val="Hyperlink"/>
                <w:noProof/>
              </w:rPr>
              <w:t>Additional analyses</w:t>
            </w:r>
            <w:r w:rsidR="00F52E1F">
              <w:rPr>
                <w:noProof/>
                <w:webHidden/>
              </w:rPr>
              <w:tab/>
            </w:r>
            <w:r w:rsidR="00F52E1F">
              <w:rPr>
                <w:noProof/>
                <w:webHidden/>
              </w:rPr>
              <w:fldChar w:fldCharType="begin"/>
            </w:r>
            <w:r w:rsidR="00F52E1F">
              <w:rPr>
                <w:noProof/>
                <w:webHidden/>
              </w:rPr>
              <w:instrText xml:space="preserve"> PAGEREF _Toc83124915 \h </w:instrText>
            </w:r>
            <w:r w:rsidR="00F52E1F">
              <w:rPr>
                <w:noProof/>
                <w:webHidden/>
              </w:rPr>
            </w:r>
            <w:r w:rsidR="00F52E1F">
              <w:rPr>
                <w:noProof/>
                <w:webHidden/>
              </w:rPr>
              <w:fldChar w:fldCharType="separate"/>
            </w:r>
            <w:r w:rsidR="00F52E1F">
              <w:rPr>
                <w:noProof/>
                <w:webHidden/>
              </w:rPr>
              <w:t>24</w:t>
            </w:r>
            <w:r w:rsidR="00F52E1F">
              <w:rPr>
                <w:noProof/>
                <w:webHidden/>
              </w:rPr>
              <w:fldChar w:fldCharType="end"/>
            </w:r>
          </w:hyperlink>
        </w:p>
        <w:p w14:paraId="46DB26F7" w14:textId="77AD2053"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916" w:history="1">
            <w:r w:rsidR="00F52E1F" w:rsidRPr="009A2057">
              <w:rPr>
                <w:rStyle w:val="Hyperlink"/>
                <w:noProof/>
              </w:rPr>
              <w:t>7.1.</w:t>
            </w:r>
            <w:r w:rsidR="00F52E1F">
              <w:rPr>
                <w:rFonts w:eastAsiaTheme="minorEastAsia" w:cstheme="minorBidi"/>
                <w:b w:val="0"/>
                <w:bCs w:val="0"/>
                <w:noProof/>
                <w:sz w:val="24"/>
                <w:szCs w:val="24"/>
                <w:lang w:eastAsia="en-GB"/>
              </w:rPr>
              <w:tab/>
            </w:r>
            <w:r w:rsidR="00F52E1F" w:rsidRPr="009A2057">
              <w:rPr>
                <w:rStyle w:val="Hyperlink"/>
                <w:noProof/>
              </w:rPr>
              <w:t>RCD source features</w:t>
            </w:r>
            <w:r w:rsidR="00F52E1F">
              <w:rPr>
                <w:noProof/>
                <w:webHidden/>
              </w:rPr>
              <w:tab/>
            </w:r>
            <w:r w:rsidR="00F52E1F">
              <w:rPr>
                <w:noProof/>
                <w:webHidden/>
              </w:rPr>
              <w:fldChar w:fldCharType="begin"/>
            </w:r>
            <w:r w:rsidR="00F52E1F">
              <w:rPr>
                <w:noProof/>
                <w:webHidden/>
              </w:rPr>
              <w:instrText xml:space="preserve"> PAGEREF _Toc83124916 \h </w:instrText>
            </w:r>
            <w:r w:rsidR="00F52E1F">
              <w:rPr>
                <w:noProof/>
                <w:webHidden/>
              </w:rPr>
            </w:r>
            <w:r w:rsidR="00F52E1F">
              <w:rPr>
                <w:noProof/>
                <w:webHidden/>
              </w:rPr>
              <w:fldChar w:fldCharType="separate"/>
            </w:r>
            <w:r w:rsidR="00F52E1F">
              <w:rPr>
                <w:noProof/>
                <w:webHidden/>
              </w:rPr>
              <w:t>24</w:t>
            </w:r>
            <w:r w:rsidR="00F52E1F">
              <w:rPr>
                <w:noProof/>
                <w:webHidden/>
              </w:rPr>
              <w:fldChar w:fldCharType="end"/>
            </w:r>
          </w:hyperlink>
        </w:p>
        <w:p w14:paraId="60729DA2" w14:textId="4DF86C54"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917" w:history="1">
            <w:r w:rsidR="00F52E1F" w:rsidRPr="009A2057">
              <w:rPr>
                <w:rStyle w:val="Hyperlink"/>
                <w:noProof/>
              </w:rPr>
              <w:t>7.2.</w:t>
            </w:r>
            <w:r w:rsidR="00F52E1F">
              <w:rPr>
                <w:rFonts w:eastAsiaTheme="minorEastAsia" w:cstheme="minorBidi"/>
                <w:b w:val="0"/>
                <w:bCs w:val="0"/>
                <w:noProof/>
                <w:sz w:val="24"/>
                <w:szCs w:val="24"/>
                <w:lang w:eastAsia="en-GB"/>
              </w:rPr>
              <w:tab/>
            </w:r>
            <w:r w:rsidR="00F52E1F" w:rsidRPr="009A2057">
              <w:rPr>
                <w:rStyle w:val="Hyperlink"/>
                <w:noProof/>
              </w:rPr>
              <w:t>CDISC alignment</w:t>
            </w:r>
            <w:r w:rsidR="00F52E1F">
              <w:rPr>
                <w:noProof/>
                <w:webHidden/>
              </w:rPr>
              <w:tab/>
            </w:r>
            <w:r w:rsidR="00F52E1F">
              <w:rPr>
                <w:noProof/>
                <w:webHidden/>
              </w:rPr>
              <w:fldChar w:fldCharType="begin"/>
            </w:r>
            <w:r w:rsidR="00F52E1F">
              <w:rPr>
                <w:noProof/>
                <w:webHidden/>
              </w:rPr>
              <w:instrText xml:space="preserve"> PAGEREF _Toc83124917 \h </w:instrText>
            </w:r>
            <w:r w:rsidR="00F52E1F">
              <w:rPr>
                <w:noProof/>
                <w:webHidden/>
              </w:rPr>
            </w:r>
            <w:r w:rsidR="00F52E1F">
              <w:rPr>
                <w:noProof/>
                <w:webHidden/>
              </w:rPr>
              <w:fldChar w:fldCharType="separate"/>
            </w:r>
            <w:r w:rsidR="00F52E1F">
              <w:rPr>
                <w:noProof/>
                <w:webHidden/>
              </w:rPr>
              <w:t>25</w:t>
            </w:r>
            <w:r w:rsidR="00F52E1F">
              <w:rPr>
                <w:noProof/>
                <w:webHidden/>
              </w:rPr>
              <w:fldChar w:fldCharType="end"/>
            </w:r>
          </w:hyperlink>
        </w:p>
        <w:p w14:paraId="281629C4" w14:textId="6792517F"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918" w:history="1">
            <w:r w:rsidR="00F52E1F" w:rsidRPr="009A2057">
              <w:rPr>
                <w:rStyle w:val="Hyperlink"/>
                <w:noProof/>
                <w:lang w:val="en-US"/>
              </w:rPr>
              <w:t>7.3.</w:t>
            </w:r>
            <w:r w:rsidR="00F52E1F">
              <w:rPr>
                <w:rFonts w:eastAsiaTheme="minorEastAsia" w:cstheme="minorBidi"/>
                <w:b w:val="0"/>
                <w:bCs w:val="0"/>
                <w:noProof/>
                <w:sz w:val="24"/>
                <w:szCs w:val="24"/>
                <w:lang w:eastAsia="en-GB"/>
              </w:rPr>
              <w:tab/>
            </w:r>
            <w:r w:rsidR="00F52E1F" w:rsidRPr="009A2057">
              <w:rPr>
                <w:rStyle w:val="Hyperlink"/>
                <w:noProof/>
                <w:lang w:val="en-US"/>
              </w:rPr>
              <w:t>Continuous measures of medication adherence</w:t>
            </w:r>
            <w:r w:rsidR="00F52E1F">
              <w:rPr>
                <w:noProof/>
                <w:webHidden/>
              </w:rPr>
              <w:tab/>
            </w:r>
            <w:r w:rsidR="00F52E1F">
              <w:rPr>
                <w:noProof/>
                <w:webHidden/>
              </w:rPr>
              <w:fldChar w:fldCharType="begin"/>
            </w:r>
            <w:r w:rsidR="00F52E1F">
              <w:rPr>
                <w:noProof/>
                <w:webHidden/>
              </w:rPr>
              <w:instrText xml:space="preserve"> PAGEREF _Toc83124918 \h </w:instrText>
            </w:r>
            <w:r w:rsidR="00F52E1F">
              <w:rPr>
                <w:noProof/>
                <w:webHidden/>
              </w:rPr>
            </w:r>
            <w:r w:rsidR="00F52E1F">
              <w:rPr>
                <w:noProof/>
                <w:webHidden/>
              </w:rPr>
              <w:fldChar w:fldCharType="separate"/>
            </w:r>
            <w:r w:rsidR="00F52E1F">
              <w:rPr>
                <w:noProof/>
                <w:webHidden/>
              </w:rPr>
              <w:t>25</w:t>
            </w:r>
            <w:r w:rsidR="00F52E1F">
              <w:rPr>
                <w:noProof/>
                <w:webHidden/>
              </w:rPr>
              <w:fldChar w:fldCharType="end"/>
            </w:r>
          </w:hyperlink>
        </w:p>
        <w:p w14:paraId="754D1CD7" w14:textId="0D7C9DA1" w:rsidR="00F52E1F" w:rsidRDefault="00727FA4">
          <w:pPr>
            <w:pStyle w:val="TOC2"/>
            <w:tabs>
              <w:tab w:val="left" w:pos="960"/>
              <w:tab w:val="right" w:leader="dot" w:pos="9016"/>
            </w:tabs>
            <w:rPr>
              <w:rFonts w:eastAsiaTheme="minorEastAsia" w:cstheme="minorBidi"/>
              <w:b w:val="0"/>
              <w:bCs w:val="0"/>
              <w:noProof/>
              <w:sz w:val="24"/>
              <w:szCs w:val="24"/>
              <w:lang w:eastAsia="en-GB"/>
            </w:rPr>
          </w:pPr>
          <w:hyperlink w:anchor="_Toc83124919" w:history="1">
            <w:r w:rsidR="00F52E1F" w:rsidRPr="009A2057">
              <w:rPr>
                <w:rStyle w:val="Hyperlink"/>
                <w:noProof/>
                <w:lang w:val="en-US"/>
              </w:rPr>
              <w:t>7.4.</w:t>
            </w:r>
            <w:r w:rsidR="00F52E1F">
              <w:rPr>
                <w:rFonts w:eastAsiaTheme="minorEastAsia" w:cstheme="minorBidi"/>
                <w:b w:val="0"/>
                <w:bCs w:val="0"/>
                <w:noProof/>
                <w:sz w:val="24"/>
                <w:szCs w:val="24"/>
                <w:lang w:eastAsia="en-GB"/>
              </w:rPr>
              <w:tab/>
            </w:r>
            <w:r w:rsidR="00F52E1F" w:rsidRPr="009A2057">
              <w:rPr>
                <w:rStyle w:val="Hyperlink"/>
                <w:noProof/>
                <w:lang w:val="en-US"/>
              </w:rPr>
              <w:t>Other exploratory assessments</w:t>
            </w:r>
            <w:r w:rsidR="00F52E1F">
              <w:rPr>
                <w:noProof/>
                <w:webHidden/>
              </w:rPr>
              <w:tab/>
            </w:r>
            <w:r w:rsidR="00F52E1F">
              <w:rPr>
                <w:noProof/>
                <w:webHidden/>
              </w:rPr>
              <w:fldChar w:fldCharType="begin"/>
            </w:r>
            <w:r w:rsidR="00F52E1F">
              <w:rPr>
                <w:noProof/>
                <w:webHidden/>
              </w:rPr>
              <w:instrText xml:space="preserve"> PAGEREF _Toc83124919 \h </w:instrText>
            </w:r>
            <w:r w:rsidR="00F52E1F">
              <w:rPr>
                <w:noProof/>
                <w:webHidden/>
              </w:rPr>
            </w:r>
            <w:r w:rsidR="00F52E1F">
              <w:rPr>
                <w:noProof/>
                <w:webHidden/>
              </w:rPr>
              <w:fldChar w:fldCharType="separate"/>
            </w:r>
            <w:r w:rsidR="00F52E1F">
              <w:rPr>
                <w:noProof/>
                <w:webHidden/>
              </w:rPr>
              <w:t>26</w:t>
            </w:r>
            <w:r w:rsidR="00F52E1F">
              <w:rPr>
                <w:noProof/>
                <w:webHidden/>
              </w:rPr>
              <w:fldChar w:fldCharType="end"/>
            </w:r>
          </w:hyperlink>
        </w:p>
        <w:p w14:paraId="2A585FBD" w14:textId="2AC96E9F" w:rsidR="00F52E1F" w:rsidRDefault="00727FA4">
          <w:pPr>
            <w:pStyle w:val="TOC1"/>
            <w:tabs>
              <w:tab w:val="left" w:pos="480"/>
              <w:tab w:val="right" w:leader="dot" w:pos="9016"/>
            </w:tabs>
            <w:rPr>
              <w:rFonts w:eastAsiaTheme="minorEastAsia" w:cstheme="minorBidi"/>
              <w:b w:val="0"/>
              <w:bCs w:val="0"/>
              <w:i w:val="0"/>
              <w:iCs w:val="0"/>
              <w:noProof/>
              <w:lang w:eastAsia="en-GB"/>
            </w:rPr>
          </w:pPr>
          <w:hyperlink w:anchor="_Toc83124920" w:history="1">
            <w:r w:rsidR="00F52E1F" w:rsidRPr="009A2057">
              <w:rPr>
                <w:rStyle w:val="Hyperlink"/>
                <w:noProof/>
              </w:rPr>
              <w:t>8.</w:t>
            </w:r>
            <w:r w:rsidR="00F52E1F">
              <w:rPr>
                <w:rFonts w:eastAsiaTheme="minorEastAsia" w:cstheme="minorBidi"/>
                <w:b w:val="0"/>
                <w:bCs w:val="0"/>
                <w:i w:val="0"/>
                <w:iCs w:val="0"/>
                <w:noProof/>
                <w:lang w:eastAsia="en-GB"/>
              </w:rPr>
              <w:tab/>
            </w:r>
            <w:r w:rsidR="00F52E1F" w:rsidRPr="009A2057">
              <w:rPr>
                <w:rStyle w:val="Hyperlink"/>
                <w:noProof/>
              </w:rPr>
              <w:t>Data monitoring</w:t>
            </w:r>
            <w:r w:rsidR="00F52E1F">
              <w:rPr>
                <w:noProof/>
                <w:webHidden/>
              </w:rPr>
              <w:tab/>
            </w:r>
            <w:r w:rsidR="00F52E1F">
              <w:rPr>
                <w:noProof/>
                <w:webHidden/>
              </w:rPr>
              <w:fldChar w:fldCharType="begin"/>
            </w:r>
            <w:r w:rsidR="00F52E1F">
              <w:rPr>
                <w:noProof/>
                <w:webHidden/>
              </w:rPr>
              <w:instrText xml:space="preserve"> PAGEREF _Toc83124920 \h </w:instrText>
            </w:r>
            <w:r w:rsidR="00F52E1F">
              <w:rPr>
                <w:noProof/>
                <w:webHidden/>
              </w:rPr>
            </w:r>
            <w:r w:rsidR="00F52E1F">
              <w:rPr>
                <w:noProof/>
                <w:webHidden/>
              </w:rPr>
              <w:fldChar w:fldCharType="separate"/>
            </w:r>
            <w:r w:rsidR="00F52E1F">
              <w:rPr>
                <w:noProof/>
                <w:webHidden/>
              </w:rPr>
              <w:t>26</w:t>
            </w:r>
            <w:r w:rsidR="00F52E1F">
              <w:rPr>
                <w:noProof/>
                <w:webHidden/>
              </w:rPr>
              <w:fldChar w:fldCharType="end"/>
            </w:r>
          </w:hyperlink>
        </w:p>
        <w:p w14:paraId="1B5DA46A" w14:textId="10F65611" w:rsidR="00F52E1F" w:rsidRDefault="00727FA4">
          <w:pPr>
            <w:pStyle w:val="TOC1"/>
            <w:tabs>
              <w:tab w:val="left" w:pos="480"/>
              <w:tab w:val="right" w:leader="dot" w:pos="9016"/>
            </w:tabs>
            <w:rPr>
              <w:rFonts w:eastAsiaTheme="minorEastAsia" w:cstheme="minorBidi"/>
              <w:b w:val="0"/>
              <w:bCs w:val="0"/>
              <w:i w:val="0"/>
              <w:iCs w:val="0"/>
              <w:noProof/>
              <w:lang w:eastAsia="en-GB"/>
            </w:rPr>
          </w:pPr>
          <w:hyperlink w:anchor="_Toc83124921" w:history="1">
            <w:r w:rsidR="00F52E1F" w:rsidRPr="009A2057">
              <w:rPr>
                <w:rStyle w:val="Hyperlink"/>
                <w:noProof/>
              </w:rPr>
              <w:t>9.</w:t>
            </w:r>
            <w:r w:rsidR="00F52E1F">
              <w:rPr>
                <w:rFonts w:eastAsiaTheme="minorEastAsia" w:cstheme="minorBidi"/>
                <w:b w:val="0"/>
                <w:bCs w:val="0"/>
                <w:i w:val="0"/>
                <w:iCs w:val="0"/>
                <w:noProof/>
                <w:lang w:eastAsia="en-GB"/>
              </w:rPr>
              <w:tab/>
            </w:r>
            <w:r w:rsidR="00F52E1F" w:rsidRPr="009A2057">
              <w:rPr>
                <w:rStyle w:val="Hyperlink"/>
                <w:noProof/>
              </w:rPr>
              <w:t>Software</w:t>
            </w:r>
            <w:r w:rsidR="00F52E1F">
              <w:rPr>
                <w:noProof/>
                <w:webHidden/>
              </w:rPr>
              <w:tab/>
            </w:r>
            <w:r w:rsidR="00F52E1F">
              <w:rPr>
                <w:noProof/>
                <w:webHidden/>
              </w:rPr>
              <w:fldChar w:fldCharType="begin"/>
            </w:r>
            <w:r w:rsidR="00F52E1F">
              <w:rPr>
                <w:noProof/>
                <w:webHidden/>
              </w:rPr>
              <w:instrText xml:space="preserve"> PAGEREF _Toc83124921 \h </w:instrText>
            </w:r>
            <w:r w:rsidR="00F52E1F">
              <w:rPr>
                <w:noProof/>
                <w:webHidden/>
              </w:rPr>
            </w:r>
            <w:r w:rsidR="00F52E1F">
              <w:rPr>
                <w:noProof/>
                <w:webHidden/>
              </w:rPr>
              <w:fldChar w:fldCharType="separate"/>
            </w:r>
            <w:r w:rsidR="00F52E1F">
              <w:rPr>
                <w:noProof/>
                <w:webHidden/>
              </w:rPr>
              <w:t>26</w:t>
            </w:r>
            <w:r w:rsidR="00F52E1F">
              <w:rPr>
                <w:noProof/>
                <w:webHidden/>
              </w:rPr>
              <w:fldChar w:fldCharType="end"/>
            </w:r>
          </w:hyperlink>
        </w:p>
        <w:p w14:paraId="7279264F" w14:textId="623924FE" w:rsidR="00F52E1F" w:rsidRDefault="00727FA4">
          <w:pPr>
            <w:pStyle w:val="TOC1"/>
            <w:tabs>
              <w:tab w:val="left" w:pos="720"/>
              <w:tab w:val="right" w:leader="dot" w:pos="9016"/>
            </w:tabs>
            <w:rPr>
              <w:rFonts w:eastAsiaTheme="minorEastAsia" w:cstheme="minorBidi"/>
              <w:b w:val="0"/>
              <w:bCs w:val="0"/>
              <w:i w:val="0"/>
              <w:iCs w:val="0"/>
              <w:noProof/>
              <w:lang w:eastAsia="en-GB"/>
            </w:rPr>
          </w:pPr>
          <w:hyperlink w:anchor="_Toc83124922" w:history="1">
            <w:r w:rsidR="00F52E1F" w:rsidRPr="009A2057">
              <w:rPr>
                <w:rStyle w:val="Hyperlink"/>
                <w:noProof/>
              </w:rPr>
              <w:t>10.</w:t>
            </w:r>
            <w:r w:rsidR="00F52E1F">
              <w:rPr>
                <w:rFonts w:eastAsiaTheme="minorEastAsia" w:cstheme="minorBidi"/>
                <w:b w:val="0"/>
                <w:bCs w:val="0"/>
                <w:i w:val="0"/>
                <w:iCs w:val="0"/>
                <w:noProof/>
                <w:lang w:eastAsia="en-GB"/>
              </w:rPr>
              <w:tab/>
            </w:r>
            <w:r w:rsidR="00F52E1F" w:rsidRPr="009A2057">
              <w:rPr>
                <w:rStyle w:val="Hyperlink"/>
                <w:noProof/>
              </w:rPr>
              <w:t>References</w:t>
            </w:r>
            <w:r w:rsidR="00F52E1F">
              <w:rPr>
                <w:noProof/>
                <w:webHidden/>
              </w:rPr>
              <w:tab/>
            </w:r>
            <w:r w:rsidR="00F52E1F">
              <w:rPr>
                <w:noProof/>
                <w:webHidden/>
              </w:rPr>
              <w:fldChar w:fldCharType="begin"/>
            </w:r>
            <w:r w:rsidR="00F52E1F">
              <w:rPr>
                <w:noProof/>
                <w:webHidden/>
              </w:rPr>
              <w:instrText xml:space="preserve"> PAGEREF _Toc83124922 \h </w:instrText>
            </w:r>
            <w:r w:rsidR="00F52E1F">
              <w:rPr>
                <w:noProof/>
                <w:webHidden/>
              </w:rPr>
            </w:r>
            <w:r w:rsidR="00F52E1F">
              <w:rPr>
                <w:noProof/>
                <w:webHidden/>
              </w:rPr>
              <w:fldChar w:fldCharType="separate"/>
            </w:r>
            <w:r w:rsidR="00F52E1F">
              <w:rPr>
                <w:noProof/>
                <w:webHidden/>
              </w:rPr>
              <w:t>28</w:t>
            </w:r>
            <w:r w:rsidR="00F52E1F">
              <w:rPr>
                <w:noProof/>
                <w:webHidden/>
              </w:rPr>
              <w:fldChar w:fldCharType="end"/>
            </w:r>
          </w:hyperlink>
        </w:p>
        <w:p w14:paraId="2F55B1A7" w14:textId="2CBFA08F" w:rsidR="00464A34" w:rsidRDefault="00464A34">
          <w:r>
            <w:rPr>
              <w:b/>
              <w:bCs/>
              <w:noProof/>
            </w:rPr>
            <w:fldChar w:fldCharType="end"/>
          </w:r>
        </w:p>
      </w:sdtContent>
    </w:sdt>
    <w:p w14:paraId="1B44DBD4" w14:textId="77777777" w:rsidR="00464A34" w:rsidRPr="00464A34" w:rsidRDefault="00464A34" w:rsidP="00464A34">
      <w:pPr>
        <w:rPr>
          <w:lang w:val="en-US"/>
        </w:rPr>
      </w:pPr>
    </w:p>
    <w:p w14:paraId="554883B4" w14:textId="77777777" w:rsidR="00F52E1F" w:rsidRDefault="00F52E1F" w:rsidP="00F52E1F">
      <w:pPr>
        <w:pStyle w:val="Heading1"/>
      </w:pPr>
      <w:bookmarkStart w:id="1" w:name="_Toc83124889"/>
      <w:r>
        <w:t>Document history</w:t>
      </w:r>
      <w:bookmarkEnd w:id="1"/>
    </w:p>
    <w:p w14:paraId="59F16848" w14:textId="77777777" w:rsidR="00F52E1F" w:rsidRDefault="00F52E1F" w:rsidP="00F52E1F"/>
    <w:tbl>
      <w:tblPr>
        <w:tblStyle w:val="TableGrid"/>
        <w:tblW w:w="0" w:type="auto"/>
        <w:tblLook w:val="04A0" w:firstRow="1" w:lastRow="0" w:firstColumn="1" w:lastColumn="0" w:noHBand="0" w:noVBand="1"/>
      </w:tblPr>
      <w:tblGrid>
        <w:gridCol w:w="1271"/>
        <w:gridCol w:w="1559"/>
        <w:gridCol w:w="6186"/>
      </w:tblGrid>
      <w:tr w:rsidR="00F52E1F" w14:paraId="70B3E645" w14:textId="77777777" w:rsidTr="00C453DE">
        <w:tc>
          <w:tcPr>
            <w:tcW w:w="1271" w:type="dxa"/>
          </w:tcPr>
          <w:p w14:paraId="1D3A6E78" w14:textId="77777777" w:rsidR="00F52E1F" w:rsidRDefault="00F52E1F" w:rsidP="00C453DE">
            <w:r>
              <w:t>Version</w:t>
            </w:r>
          </w:p>
        </w:tc>
        <w:tc>
          <w:tcPr>
            <w:tcW w:w="1559" w:type="dxa"/>
          </w:tcPr>
          <w:p w14:paraId="65ACC30A" w14:textId="77777777" w:rsidR="00F52E1F" w:rsidRDefault="00F52E1F" w:rsidP="00C453DE">
            <w:r>
              <w:t>Date</w:t>
            </w:r>
          </w:p>
        </w:tc>
        <w:tc>
          <w:tcPr>
            <w:tcW w:w="6186" w:type="dxa"/>
          </w:tcPr>
          <w:p w14:paraId="2FC3417B" w14:textId="77777777" w:rsidR="00F52E1F" w:rsidRDefault="00F52E1F" w:rsidP="00C453DE">
            <w:r>
              <w:t>Changes</w:t>
            </w:r>
          </w:p>
        </w:tc>
      </w:tr>
      <w:tr w:rsidR="00F52E1F" w14:paraId="4A9404C9" w14:textId="77777777" w:rsidTr="00C453DE">
        <w:tc>
          <w:tcPr>
            <w:tcW w:w="1271" w:type="dxa"/>
          </w:tcPr>
          <w:p w14:paraId="4095D60F" w14:textId="77777777" w:rsidR="00F52E1F" w:rsidRDefault="00F52E1F" w:rsidP="00C453DE">
            <w:r>
              <w:t>0.1</w:t>
            </w:r>
          </w:p>
        </w:tc>
        <w:tc>
          <w:tcPr>
            <w:tcW w:w="1559" w:type="dxa"/>
          </w:tcPr>
          <w:p w14:paraId="4F41D3FE" w14:textId="77777777" w:rsidR="00F52E1F" w:rsidRDefault="00F52E1F" w:rsidP="00C453DE">
            <w:r>
              <w:t>21-09-2021</w:t>
            </w:r>
          </w:p>
        </w:tc>
        <w:tc>
          <w:tcPr>
            <w:tcW w:w="6186" w:type="dxa"/>
          </w:tcPr>
          <w:p w14:paraId="2B6E893F" w14:textId="77777777" w:rsidR="00F52E1F" w:rsidRDefault="00F52E1F" w:rsidP="00C453DE">
            <w:r>
              <w:t>Initial draft</w:t>
            </w:r>
          </w:p>
        </w:tc>
      </w:tr>
    </w:tbl>
    <w:p w14:paraId="7269860D" w14:textId="77777777" w:rsidR="00F52E1F" w:rsidRDefault="00F52E1F" w:rsidP="00464A34">
      <w:pPr>
        <w:pStyle w:val="Heading1"/>
        <w:numPr>
          <w:ilvl w:val="0"/>
          <w:numId w:val="0"/>
        </w:numPr>
        <w:ind w:left="360" w:hanging="360"/>
      </w:pPr>
    </w:p>
    <w:p w14:paraId="55AB2FA9" w14:textId="120E27AE" w:rsidR="00ED1B27" w:rsidRPr="008D3C2F" w:rsidRDefault="00464A34" w:rsidP="00F52E1F">
      <w:pPr>
        <w:pStyle w:val="Heading1"/>
      </w:pPr>
      <w:bookmarkStart w:id="2" w:name="_Toc83124890"/>
      <w:r w:rsidRPr="006A39A0">
        <w:t>Abbreviations</w:t>
      </w:r>
      <w:bookmarkEnd w:id="2"/>
    </w:p>
    <w:p w14:paraId="14288989" w14:textId="77777777" w:rsidR="008D3C2F" w:rsidRDefault="008D3C2F"/>
    <w:p w14:paraId="1E1CDAE2" w14:textId="0D647119" w:rsidR="0064743D" w:rsidRDefault="0064743D" w:rsidP="006A39A0">
      <w:pPr>
        <w:spacing w:line="360" w:lineRule="auto"/>
      </w:pPr>
      <w:proofErr w:type="spellStart"/>
      <w:r w:rsidRPr="00993D25">
        <w:t>ACEi</w:t>
      </w:r>
      <w:proofErr w:type="spellEnd"/>
      <w:r>
        <w:t>: a</w:t>
      </w:r>
      <w:r w:rsidRPr="00993D25">
        <w:t>ngiotensin-converting enzyme inhibitors</w:t>
      </w:r>
    </w:p>
    <w:p w14:paraId="615373B8" w14:textId="19D00D19" w:rsidR="0064743D" w:rsidRDefault="0064743D" w:rsidP="006A39A0">
      <w:pPr>
        <w:spacing w:line="360" w:lineRule="auto"/>
      </w:pPr>
      <w:r w:rsidRPr="00993D25">
        <w:t>ARBs</w:t>
      </w:r>
      <w:r>
        <w:t>: a</w:t>
      </w:r>
      <w:r w:rsidRPr="00993D25">
        <w:t>ngiotensin-receptor blockers</w:t>
      </w:r>
    </w:p>
    <w:p w14:paraId="5D9329D5" w14:textId="511D524D" w:rsidR="0064743D" w:rsidRDefault="0064743D" w:rsidP="006A39A0">
      <w:pPr>
        <w:spacing w:line="360" w:lineRule="auto"/>
      </w:pPr>
      <w:r w:rsidRPr="00993D25">
        <w:t>ARNIs</w:t>
      </w:r>
      <w:r>
        <w:t>: a</w:t>
      </w:r>
      <w:r w:rsidRPr="00993D25">
        <w:t>ngiotensin-receptor/</w:t>
      </w:r>
      <w:proofErr w:type="spellStart"/>
      <w:r w:rsidRPr="00993D25">
        <w:t>neprilysin</w:t>
      </w:r>
      <w:proofErr w:type="spellEnd"/>
      <w:r w:rsidRPr="00993D25">
        <w:t xml:space="preserve"> inhibitors</w:t>
      </w:r>
    </w:p>
    <w:p w14:paraId="345BAED4" w14:textId="2F9BB01A" w:rsidR="00A92363" w:rsidRDefault="00A92363" w:rsidP="006A39A0">
      <w:pPr>
        <w:spacing w:line="360" w:lineRule="auto"/>
      </w:pPr>
      <w:r>
        <w:t>BNF: British National Formulary</w:t>
      </w:r>
    </w:p>
    <w:p w14:paraId="2FE7B25E" w14:textId="2606ECD1" w:rsidR="0064743D" w:rsidRDefault="0064743D" w:rsidP="006A39A0">
      <w:pPr>
        <w:spacing w:line="360" w:lineRule="auto"/>
      </w:pPr>
      <w:r w:rsidRPr="00993D25">
        <w:t>CCBs</w:t>
      </w:r>
      <w:r>
        <w:t>: calcium-channel blockers</w:t>
      </w:r>
    </w:p>
    <w:p w14:paraId="72B7D99A" w14:textId="50B7B82C" w:rsidR="008A7880" w:rsidRDefault="008A7880" w:rsidP="006A39A0">
      <w:pPr>
        <w:spacing w:line="360" w:lineRule="auto"/>
      </w:pPr>
      <w:r>
        <w:rPr>
          <w:rFonts w:ascii="Calibri" w:hAnsi="Calibri" w:cs="Calibri Light"/>
        </w:rPr>
        <w:t xml:space="preserve">CM: </w:t>
      </w:r>
      <w:r w:rsidRPr="00EB2C30">
        <w:rPr>
          <w:rFonts w:ascii="Calibri" w:hAnsi="Calibri" w:cs="Calibri Light"/>
        </w:rPr>
        <w:t>Concomitant Medication</w:t>
      </w:r>
      <w:r>
        <w:rPr>
          <w:rFonts w:ascii="Calibri" w:hAnsi="Calibri" w:cs="Calibri Light"/>
        </w:rPr>
        <w:t xml:space="preserve"> domain</w:t>
      </w:r>
    </w:p>
    <w:p w14:paraId="2DEFB233" w14:textId="0C86F167" w:rsidR="008D3C2F" w:rsidRDefault="008D3C2F" w:rsidP="006A39A0">
      <w:pPr>
        <w:spacing w:line="360" w:lineRule="auto"/>
      </w:pPr>
      <w:r>
        <w:t>CTSU: Clinical Trial Service Unit</w:t>
      </w:r>
    </w:p>
    <w:p w14:paraId="25A0BDCA" w14:textId="3047FE25" w:rsidR="0064743D" w:rsidRDefault="0064743D" w:rsidP="006A39A0">
      <w:pPr>
        <w:spacing w:line="360" w:lineRule="auto"/>
      </w:pPr>
      <w:proofErr w:type="spellStart"/>
      <w:proofErr w:type="gramStart"/>
      <w:r>
        <w:t>eCRFs</w:t>
      </w:r>
      <w:proofErr w:type="spellEnd"/>
      <w:proofErr w:type="gramEnd"/>
      <w:r>
        <w:t xml:space="preserve">: electronic case report forms </w:t>
      </w:r>
    </w:p>
    <w:p w14:paraId="7D9B09C1" w14:textId="6D02CD52" w:rsidR="008D3C2F" w:rsidRDefault="008D3C2F" w:rsidP="006A39A0">
      <w:pPr>
        <w:spacing w:line="360" w:lineRule="auto"/>
      </w:pPr>
      <w:r>
        <w:t>GDPPR: General Practice Data for Pandemic Planning and Research</w:t>
      </w:r>
    </w:p>
    <w:p w14:paraId="1F8BB6A1" w14:textId="2ECF2BC5" w:rsidR="00A92363" w:rsidRDefault="00A92363" w:rsidP="006A39A0">
      <w:pPr>
        <w:spacing w:line="360" w:lineRule="auto"/>
        <w:jc w:val="both"/>
      </w:pPr>
      <w:r>
        <w:t xml:space="preserve">GLP1: </w:t>
      </w:r>
      <w:r w:rsidRPr="00A92363">
        <w:t>Glucagon-Like Peptide</w:t>
      </w:r>
      <w:r>
        <w:t xml:space="preserve"> </w:t>
      </w:r>
      <w:r w:rsidRPr="00A92363">
        <w:t xml:space="preserve">1 </w:t>
      </w:r>
    </w:p>
    <w:p w14:paraId="09601EC1" w14:textId="0022B38A" w:rsidR="008D3C2F" w:rsidRDefault="008D3C2F" w:rsidP="006A39A0">
      <w:pPr>
        <w:spacing w:line="360" w:lineRule="auto"/>
      </w:pPr>
      <w:proofErr w:type="spellStart"/>
      <w:r>
        <w:t>LDLc</w:t>
      </w:r>
      <w:proofErr w:type="spellEnd"/>
      <w:r>
        <w:t>: low-density lipoprotein cholesterol</w:t>
      </w:r>
    </w:p>
    <w:p w14:paraId="4E4E5C9F" w14:textId="5812CACE" w:rsidR="0064743D" w:rsidRDefault="0064743D" w:rsidP="006A39A0">
      <w:pPr>
        <w:spacing w:line="360" w:lineRule="auto"/>
      </w:pPr>
      <w:r>
        <w:t>LMWHs: low-</w:t>
      </w:r>
      <w:r w:rsidRPr="00993D25">
        <w:t>molecular weight heparin</w:t>
      </w:r>
      <w:r>
        <w:t>s</w:t>
      </w:r>
    </w:p>
    <w:p w14:paraId="12213420" w14:textId="3F946E65" w:rsidR="0064743D" w:rsidRDefault="0064743D" w:rsidP="006A39A0">
      <w:pPr>
        <w:spacing w:line="360" w:lineRule="auto"/>
      </w:pPr>
      <w:r w:rsidRPr="00993D25">
        <w:t>MRAs</w:t>
      </w:r>
      <w:r>
        <w:t>: m</w:t>
      </w:r>
      <w:r w:rsidRPr="00993D25">
        <w:t>ineralocorticoid receptor antagonists</w:t>
      </w:r>
    </w:p>
    <w:p w14:paraId="22BE9829" w14:textId="53FFA9C8" w:rsidR="008D3C2F" w:rsidRDefault="008D3C2F" w:rsidP="006A39A0">
      <w:pPr>
        <w:spacing w:line="360" w:lineRule="auto"/>
      </w:pPr>
      <w:r>
        <w:t>NHSBSA: National Health Service Business Services Authority</w:t>
      </w:r>
    </w:p>
    <w:p w14:paraId="1F846D9D" w14:textId="24EF01BF" w:rsidR="0064743D" w:rsidRPr="0064743D" w:rsidRDefault="0064743D" w:rsidP="006A39A0">
      <w:pPr>
        <w:spacing w:line="360" w:lineRule="auto"/>
        <w:jc w:val="both"/>
      </w:pPr>
      <w:r>
        <w:t>NOACs: n</w:t>
      </w:r>
      <w:r w:rsidRPr="0064743D">
        <w:t>ovel oral anticoagulants</w:t>
      </w:r>
    </w:p>
    <w:p w14:paraId="72AE306B" w14:textId="21D1A717" w:rsidR="0064743D" w:rsidRDefault="0064743D" w:rsidP="006A39A0">
      <w:pPr>
        <w:spacing w:line="360" w:lineRule="auto"/>
      </w:pPr>
      <w:r w:rsidRPr="00993D25">
        <w:t>P2Y12i</w:t>
      </w:r>
      <w:r>
        <w:t>: P2Y12 inhibitors</w:t>
      </w:r>
    </w:p>
    <w:p w14:paraId="0303E42B" w14:textId="50F3A67F" w:rsidR="0064743D" w:rsidRDefault="0064743D" w:rsidP="006A39A0">
      <w:pPr>
        <w:spacing w:line="360" w:lineRule="auto"/>
      </w:pPr>
      <w:r w:rsidRPr="00993D25">
        <w:t>PCSK9i</w:t>
      </w:r>
      <w:r>
        <w:t xml:space="preserve">: </w:t>
      </w:r>
      <w:proofErr w:type="spellStart"/>
      <w:r>
        <w:t>p</w:t>
      </w:r>
      <w:r w:rsidRPr="00993D25">
        <w:t>roprotein</w:t>
      </w:r>
      <w:proofErr w:type="spellEnd"/>
      <w:r w:rsidRPr="00993D25">
        <w:t xml:space="preserve"> convertase </w:t>
      </w:r>
      <w:proofErr w:type="spellStart"/>
      <w:r w:rsidRPr="00993D25">
        <w:t>subtilisin</w:t>
      </w:r>
      <w:proofErr w:type="spellEnd"/>
      <w:r w:rsidRPr="00993D25">
        <w:t>/</w:t>
      </w:r>
      <w:proofErr w:type="spellStart"/>
      <w:r w:rsidRPr="00993D25">
        <w:t>kexin</w:t>
      </w:r>
      <w:proofErr w:type="spellEnd"/>
      <w:r w:rsidRPr="00993D25">
        <w:t xml:space="preserve"> type 9 inhibitors</w:t>
      </w:r>
    </w:p>
    <w:p w14:paraId="7965070D" w14:textId="60BEEA3A" w:rsidR="0064743D" w:rsidRDefault="0064743D" w:rsidP="006A39A0">
      <w:pPr>
        <w:spacing w:line="360" w:lineRule="auto"/>
      </w:pPr>
      <w:proofErr w:type="spellStart"/>
      <w:r w:rsidRPr="00993D25">
        <w:t>RAASi</w:t>
      </w:r>
      <w:proofErr w:type="spellEnd"/>
      <w:r>
        <w:t xml:space="preserve">: </w:t>
      </w:r>
      <w:r w:rsidRPr="00993D25">
        <w:t>renin-angiotensin-aldosterone systemic inhibitor</w:t>
      </w:r>
    </w:p>
    <w:p w14:paraId="60921823" w14:textId="01E61487" w:rsidR="008D3C2F" w:rsidRDefault="008D3C2F" w:rsidP="006A39A0">
      <w:pPr>
        <w:spacing w:line="360" w:lineRule="auto"/>
      </w:pPr>
      <w:r w:rsidRPr="008D3C2F">
        <w:t>RCD: routinely collected data</w:t>
      </w:r>
    </w:p>
    <w:p w14:paraId="625FDD03" w14:textId="25DB4715" w:rsidR="0064743D" w:rsidRDefault="008D3C2F" w:rsidP="006A39A0">
      <w:pPr>
        <w:spacing w:line="360" w:lineRule="auto"/>
      </w:pPr>
      <w:r>
        <w:t>RCTs: randomised controlled trials</w:t>
      </w:r>
    </w:p>
    <w:p w14:paraId="6842B111" w14:textId="23175229" w:rsidR="008A7880" w:rsidRDefault="008A7880" w:rsidP="006A39A0">
      <w:pPr>
        <w:spacing w:line="360" w:lineRule="auto"/>
      </w:pPr>
      <w:r>
        <w:rPr>
          <w:rFonts w:ascii="Calibri" w:hAnsi="Calibri" w:cs="Calibri Light"/>
        </w:rPr>
        <w:t xml:space="preserve">SDTM: </w:t>
      </w:r>
      <w:r w:rsidRPr="00EB2C30">
        <w:rPr>
          <w:rFonts w:ascii="Calibri" w:hAnsi="Calibri" w:cs="Calibri Light"/>
        </w:rPr>
        <w:t xml:space="preserve">Study Data Tabulation Model </w:t>
      </w:r>
    </w:p>
    <w:p w14:paraId="08B9B934" w14:textId="69E3D577" w:rsidR="0064743D" w:rsidRDefault="0064743D" w:rsidP="006A39A0">
      <w:pPr>
        <w:spacing w:line="360" w:lineRule="auto"/>
      </w:pPr>
      <w:r w:rsidRPr="00993D25">
        <w:t>SGLT2i</w:t>
      </w:r>
      <w:r>
        <w:t>: s</w:t>
      </w:r>
      <w:r w:rsidRPr="00993D25">
        <w:t>odium-glucose transporter 2 inhibitors</w:t>
      </w:r>
    </w:p>
    <w:p w14:paraId="50194D5B" w14:textId="77777777" w:rsidR="0064743D" w:rsidRDefault="0064743D"/>
    <w:p w14:paraId="1519D387" w14:textId="12AE9F13" w:rsidR="0090421B" w:rsidRDefault="0090421B">
      <w:pPr>
        <w:rPr>
          <w:b/>
          <w:bCs/>
        </w:rPr>
      </w:pPr>
      <w:r>
        <w:rPr>
          <w:b/>
          <w:bCs/>
        </w:rPr>
        <w:br w:type="page"/>
      </w:r>
    </w:p>
    <w:p w14:paraId="02218951" w14:textId="536E9F9A" w:rsidR="0008314D" w:rsidRPr="003E7EF3" w:rsidRDefault="0008314D" w:rsidP="00F52E1F">
      <w:pPr>
        <w:pStyle w:val="Heading1"/>
      </w:pPr>
      <w:bookmarkStart w:id="3" w:name="_Toc83124891"/>
      <w:r w:rsidRPr="003E7EF3">
        <w:lastRenderedPageBreak/>
        <w:t>Introduction</w:t>
      </w:r>
      <w:bookmarkEnd w:id="3"/>
    </w:p>
    <w:p w14:paraId="06A77B48" w14:textId="77777777" w:rsidR="0023604F" w:rsidRDefault="0023604F" w:rsidP="00E73CB3">
      <w:pPr>
        <w:jc w:val="both"/>
      </w:pPr>
    </w:p>
    <w:p w14:paraId="6348E84D" w14:textId="396C7D3B" w:rsidR="00AD5BB6" w:rsidRDefault="00AD5BB6" w:rsidP="00E73CB3">
      <w:pPr>
        <w:jc w:val="both"/>
      </w:pPr>
      <w:r>
        <w:t xml:space="preserve">The purpose of this data analysis plan is to outline the objectives </w:t>
      </w:r>
      <w:r w:rsidR="008D3C2F">
        <w:t xml:space="preserve">of </w:t>
      </w:r>
      <w:r>
        <w:t xml:space="preserve">the </w:t>
      </w:r>
      <w:r w:rsidR="00E73CB3">
        <w:t>above-mentioned</w:t>
      </w:r>
      <w:r>
        <w:t xml:space="preserve"> DPhil thesis,</w:t>
      </w:r>
      <w:r>
        <w:rPr>
          <w:i/>
          <w:iCs/>
        </w:rPr>
        <w:t xml:space="preserve"> </w:t>
      </w:r>
      <w:r>
        <w:t xml:space="preserve">the outcomes used, and the statistical analyses planned. </w:t>
      </w:r>
      <w:r w:rsidR="00BA301B">
        <w:t xml:space="preserve">This DPhil degree has started on October 2020 and will finish </w:t>
      </w:r>
      <w:r w:rsidR="003B0ECE">
        <w:t>in</w:t>
      </w:r>
      <w:r w:rsidR="00BA301B">
        <w:t xml:space="preserve"> September 2023. </w:t>
      </w:r>
    </w:p>
    <w:p w14:paraId="3B4EE036" w14:textId="3F49E362" w:rsidR="00AD5BB6" w:rsidRDefault="0008314D" w:rsidP="003E7EF3">
      <w:pPr>
        <w:pStyle w:val="Heading1"/>
      </w:pPr>
      <w:bookmarkStart w:id="4" w:name="_Toc83124892"/>
      <w:r w:rsidRPr="00AD5BB6">
        <w:t>Backgroun</w:t>
      </w:r>
      <w:r w:rsidR="00AD5BB6">
        <w:t>d</w:t>
      </w:r>
      <w:bookmarkEnd w:id="4"/>
    </w:p>
    <w:p w14:paraId="009EE6F3" w14:textId="77777777" w:rsidR="005B76F3" w:rsidRDefault="005B76F3" w:rsidP="005B76F3">
      <w:pPr>
        <w:pStyle w:val="ListParagraph"/>
        <w:rPr>
          <w:b/>
          <w:bCs/>
        </w:rPr>
      </w:pPr>
    </w:p>
    <w:p w14:paraId="0B3DAEB4" w14:textId="7B70AFEB" w:rsidR="0008314D" w:rsidRPr="00AD5BB6" w:rsidRDefault="0008314D" w:rsidP="00C12A2D">
      <w:pPr>
        <w:pStyle w:val="Heading2"/>
      </w:pPr>
      <w:bookmarkStart w:id="5" w:name="_Toc83124893"/>
      <w:r w:rsidRPr="00AD5BB6">
        <w:t>Rationale</w:t>
      </w:r>
      <w:bookmarkEnd w:id="5"/>
    </w:p>
    <w:p w14:paraId="5A8C4BF7" w14:textId="77777777" w:rsidR="0023604F" w:rsidRDefault="0023604F" w:rsidP="00E27990">
      <w:pPr>
        <w:jc w:val="both"/>
      </w:pPr>
    </w:p>
    <w:p w14:paraId="28AD7CA4" w14:textId="1B11E87A" w:rsidR="006844A9" w:rsidRDefault="00AD5BB6" w:rsidP="00E27990">
      <w:pPr>
        <w:jc w:val="both"/>
      </w:pPr>
      <w:r>
        <w:t>Routinely</w:t>
      </w:r>
      <w:r w:rsidR="008D3C2F">
        <w:t xml:space="preserve"> </w:t>
      </w:r>
      <w:r>
        <w:t>collected data (RCD) offers many interesting opportunities for conducting clinical research, namely</w:t>
      </w:r>
      <w:r w:rsidR="00E27990">
        <w:t xml:space="preserve"> randomised</w:t>
      </w:r>
      <w:r>
        <w:t xml:space="preserve"> </w:t>
      </w:r>
      <w:r w:rsidR="00E27990">
        <w:t>controlled</w:t>
      </w:r>
      <w:r>
        <w:t xml:space="preserve"> trials</w:t>
      </w:r>
      <w:r w:rsidR="00E27990">
        <w:t xml:space="preserve"> (RCTs)</w:t>
      </w:r>
      <w:r>
        <w:t xml:space="preserve">. </w:t>
      </w:r>
      <w:r w:rsidR="00E27990">
        <w:t>Although RCD is increasingly being used for research</w:t>
      </w:r>
      <w:r>
        <w:t>, there are several challenges associated with its use</w:t>
      </w:r>
      <w:r w:rsidR="00E27990">
        <w:t xml:space="preserve"> (especially when new datasets become available)</w:t>
      </w:r>
      <w:r>
        <w:t xml:space="preserve"> </w:t>
      </w:r>
      <w:r w:rsidR="00E27990">
        <w:t xml:space="preserve">– these include understanding the data features and structure, whether it is of sufficient quality to be used alongside or in place of traditional data sources in RCTs, and if its use is feasible. </w:t>
      </w:r>
    </w:p>
    <w:p w14:paraId="0AB7BCD0" w14:textId="77777777" w:rsidR="006844A9" w:rsidRDefault="006844A9" w:rsidP="00E27990">
      <w:pPr>
        <w:jc w:val="both"/>
      </w:pPr>
    </w:p>
    <w:p w14:paraId="4EC58BB9" w14:textId="3490568E" w:rsidR="006844A9" w:rsidRDefault="006844A9" w:rsidP="00E27990">
      <w:pPr>
        <w:jc w:val="both"/>
      </w:pPr>
      <w:r>
        <w:t xml:space="preserve">During 2020, two new sources of RCD on medications in England </w:t>
      </w:r>
      <w:proofErr w:type="gramStart"/>
      <w:r>
        <w:t>have been made</w:t>
      </w:r>
      <w:proofErr w:type="gramEnd"/>
      <w:r>
        <w:t xml:space="preserve"> available to researchers: the General Practice Extract Service Data for Pandemic Planning and Research (GDPPR) dataset – which will be referred to as the Prescribing dataset - and the Medicines Dispensed in the Community/NHS Business Services Authority (NHSBSA) dataset – henceforth referred to as the Dispensing dataset. Although the Prescribing dataset is only available for COVID-19 research, it </w:t>
      </w:r>
      <w:proofErr w:type="gramStart"/>
      <w:r>
        <w:t>has been announced</w:t>
      </w:r>
      <w:proofErr w:type="gramEnd"/>
      <w:r>
        <w:t xml:space="preserve"> that a similar dataset </w:t>
      </w:r>
      <w:r w:rsidR="008D3C2F">
        <w:t>is planned for release</w:t>
      </w:r>
      <w:r>
        <w:t xml:space="preserve"> </w:t>
      </w:r>
      <w:r w:rsidR="008D3C2F">
        <w:t xml:space="preserve">after </w:t>
      </w:r>
      <w:r>
        <w:t xml:space="preserve">September 2021 for other </w:t>
      </w:r>
      <w:r w:rsidR="00DF5514">
        <w:t>research purposes</w:t>
      </w:r>
      <w:r>
        <w:t>.</w:t>
      </w:r>
    </w:p>
    <w:p w14:paraId="62F877CF" w14:textId="77777777" w:rsidR="006844A9" w:rsidRDefault="006844A9" w:rsidP="00E27990">
      <w:pPr>
        <w:jc w:val="both"/>
      </w:pPr>
    </w:p>
    <w:p w14:paraId="76B06FFF" w14:textId="1556E18D" w:rsidR="00AD5BB6" w:rsidRDefault="00E27990" w:rsidP="00E27990">
      <w:pPr>
        <w:jc w:val="both"/>
      </w:pPr>
      <w:r>
        <w:t xml:space="preserve">This thesis aims to assess whether </w:t>
      </w:r>
      <w:r w:rsidR="006844A9">
        <w:t xml:space="preserve">these two </w:t>
      </w:r>
      <w:r>
        <w:t xml:space="preserve">new datasets concerning RCD on medications are a </w:t>
      </w:r>
      <w:r w:rsidR="006844A9">
        <w:t>valid and feasible</w:t>
      </w:r>
      <w:r>
        <w:t xml:space="preserve"> source of concomitant medication collection for RCTs.</w:t>
      </w:r>
      <w:r w:rsidR="003B0ECE">
        <w:t xml:space="preserve"> It will make use of data generated from three RCTs: RECOVERY, AMALFI, and ORION-4</w:t>
      </w:r>
      <w:r w:rsidR="00F721CD">
        <w:t xml:space="preserve">. </w:t>
      </w:r>
    </w:p>
    <w:p w14:paraId="59C7548B" w14:textId="77777777" w:rsidR="00AD5BB6" w:rsidRDefault="00AD5BB6" w:rsidP="00AD5BB6">
      <w:pPr>
        <w:ind w:left="360"/>
      </w:pPr>
    </w:p>
    <w:p w14:paraId="66C0AA68" w14:textId="1F8BBB2C" w:rsidR="0008314D" w:rsidRDefault="0008314D" w:rsidP="00C12A2D">
      <w:pPr>
        <w:pStyle w:val="Heading2"/>
      </w:pPr>
      <w:bookmarkStart w:id="6" w:name="_Toc83124894"/>
      <w:r>
        <w:t>Ob</w:t>
      </w:r>
      <w:r w:rsidR="00E27990">
        <w:t>jec</w:t>
      </w:r>
      <w:r>
        <w:t>tives</w:t>
      </w:r>
      <w:bookmarkEnd w:id="6"/>
    </w:p>
    <w:p w14:paraId="6A5BCB42" w14:textId="77777777" w:rsidR="0090421B" w:rsidRDefault="0090421B" w:rsidP="0090421B">
      <w:pPr>
        <w:pStyle w:val="ListParagraph"/>
        <w:rPr>
          <w:b/>
          <w:bCs/>
        </w:rPr>
      </w:pPr>
    </w:p>
    <w:p w14:paraId="412301A0" w14:textId="27B2101A" w:rsidR="00D863CD" w:rsidRDefault="00D863CD" w:rsidP="00C12A2D">
      <w:pPr>
        <w:pStyle w:val="Heading3"/>
      </w:pPr>
      <w:bookmarkStart w:id="7" w:name="_Toc83124895"/>
      <w:r w:rsidRPr="0090421B">
        <w:t>Primary</w:t>
      </w:r>
      <w:bookmarkEnd w:id="7"/>
    </w:p>
    <w:p w14:paraId="2DF31D6B" w14:textId="62BC6AE2" w:rsidR="00F22D32" w:rsidRDefault="00F22D32" w:rsidP="00F22D32"/>
    <w:p w14:paraId="715D5835" w14:textId="20554F18" w:rsidR="00F22D32" w:rsidRPr="00F22D32" w:rsidRDefault="00F22D32" w:rsidP="00F22D32">
      <w:r>
        <w:t xml:space="preserve">The primary objectives </w:t>
      </w:r>
      <w:r w:rsidR="00C81D52">
        <w:t xml:space="preserve">will </w:t>
      </w:r>
      <w:r>
        <w:t xml:space="preserve">focus on using RCD </w:t>
      </w:r>
      <w:r w:rsidR="00C81D52">
        <w:t xml:space="preserve">(compared to standard methods of data collection) </w:t>
      </w:r>
      <w:r>
        <w:t>to answer prominent trial-specific questions of interest regarding concomitant medications</w:t>
      </w:r>
      <w:r w:rsidR="008D3C2F">
        <w:t>,</w:t>
      </w:r>
      <w:r>
        <w:t xml:space="preserve"> </w:t>
      </w:r>
      <w:r w:rsidR="001C4DDF">
        <w:t>as a use-case scenario in</w:t>
      </w:r>
      <w:r>
        <w:t xml:space="preserve"> </w:t>
      </w:r>
      <w:r w:rsidR="00B203EF">
        <w:t>three</w:t>
      </w:r>
      <w:r>
        <w:t xml:space="preserve"> large-scale </w:t>
      </w:r>
      <w:r w:rsidR="001C4DDF">
        <w:t>RCTs</w:t>
      </w:r>
      <w:r>
        <w:t xml:space="preserve">, namely: </w:t>
      </w:r>
    </w:p>
    <w:p w14:paraId="1F366272" w14:textId="77777777" w:rsidR="003B0ECE" w:rsidRPr="00464A34" w:rsidRDefault="003B0ECE" w:rsidP="003B0ECE">
      <w:pPr>
        <w:rPr>
          <w:sz w:val="28"/>
          <w:szCs w:val="28"/>
        </w:rPr>
      </w:pPr>
    </w:p>
    <w:p w14:paraId="42F95582" w14:textId="18BB1320" w:rsidR="00B203EF" w:rsidRDefault="00B203EF" w:rsidP="00490DCF">
      <w:pPr>
        <w:pStyle w:val="ListParagraph"/>
        <w:numPr>
          <w:ilvl w:val="0"/>
          <w:numId w:val="16"/>
        </w:numPr>
        <w:ind w:left="426"/>
        <w:rPr>
          <w:rFonts w:ascii="Calibri" w:hAnsi="Calibri" w:cs="Calibri Light"/>
        </w:rPr>
      </w:pPr>
      <w:r>
        <w:rPr>
          <w:rFonts w:ascii="Calibri" w:hAnsi="Calibri" w:cs="Calibri Light"/>
        </w:rPr>
        <w:t>Immunosuppressive treatments at randomisation in the RECOVERY trial</w:t>
      </w:r>
    </w:p>
    <w:p w14:paraId="59412135" w14:textId="77777777" w:rsidR="00B203EF" w:rsidRDefault="00B203EF" w:rsidP="00B203EF">
      <w:pPr>
        <w:pStyle w:val="ListParagraph"/>
        <w:ind w:left="426"/>
        <w:rPr>
          <w:rFonts w:ascii="Calibri" w:hAnsi="Calibri" w:cs="Calibri Light"/>
        </w:rPr>
      </w:pPr>
    </w:p>
    <w:p w14:paraId="4467BDF3" w14:textId="72524580" w:rsidR="003B0ECE" w:rsidRPr="00464A34" w:rsidRDefault="003B0ECE" w:rsidP="00490DCF">
      <w:pPr>
        <w:pStyle w:val="ListParagraph"/>
        <w:numPr>
          <w:ilvl w:val="0"/>
          <w:numId w:val="16"/>
        </w:numPr>
        <w:ind w:left="426"/>
        <w:rPr>
          <w:rFonts w:ascii="Calibri" w:hAnsi="Calibri" w:cs="Calibri Light"/>
        </w:rPr>
      </w:pPr>
      <w:r w:rsidRPr="00464A34">
        <w:rPr>
          <w:rFonts w:ascii="Calibri" w:hAnsi="Calibri" w:cs="Calibri Light"/>
        </w:rPr>
        <w:t>Initiation of anticoagulation after randomisation in the AMALFI trial</w:t>
      </w:r>
    </w:p>
    <w:p w14:paraId="3C58F6A1" w14:textId="77777777" w:rsidR="002A1D90" w:rsidRPr="00464A34" w:rsidRDefault="002A1D90" w:rsidP="002A1D90">
      <w:pPr>
        <w:pStyle w:val="ListParagraph"/>
        <w:ind w:left="426"/>
        <w:rPr>
          <w:rFonts w:ascii="Calibri" w:hAnsi="Calibri" w:cs="Calibri Light"/>
        </w:rPr>
      </w:pPr>
    </w:p>
    <w:p w14:paraId="298B2AEC" w14:textId="38E8B34A" w:rsidR="003B0ECE" w:rsidRPr="00464A34" w:rsidRDefault="003B0ECE" w:rsidP="00490DCF">
      <w:pPr>
        <w:pStyle w:val="ListParagraph"/>
        <w:numPr>
          <w:ilvl w:val="0"/>
          <w:numId w:val="16"/>
        </w:numPr>
        <w:ind w:left="426"/>
        <w:rPr>
          <w:rFonts w:ascii="Calibri" w:hAnsi="Calibri" w:cs="Calibri Light"/>
        </w:rPr>
      </w:pPr>
      <w:r w:rsidRPr="00464A34">
        <w:rPr>
          <w:rFonts w:ascii="Calibri" w:hAnsi="Calibri" w:cs="Calibri Light"/>
        </w:rPr>
        <w:t>Statin treatment intensity at randomisation in the ORION-4 trial</w:t>
      </w:r>
    </w:p>
    <w:p w14:paraId="74237B25" w14:textId="77777777" w:rsidR="00E27990" w:rsidRDefault="00E27990" w:rsidP="00E27990">
      <w:pPr>
        <w:pStyle w:val="ListParagraph"/>
        <w:ind w:left="426"/>
        <w:rPr>
          <w:rFonts w:ascii="Calibri" w:hAnsi="Calibri" w:cs="Calibri Light"/>
          <w:sz w:val="22"/>
          <w:szCs w:val="22"/>
        </w:rPr>
      </w:pPr>
    </w:p>
    <w:p w14:paraId="0E04613A" w14:textId="75207B33" w:rsidR="002A1D90" w:rsidRDefault="00D863CD" w:rsidP="002A1D90">
      <w:pPr>
        <w:pStyle w:val="Heading3"/>
      </w:pPr>
      <w:bookmarkStart w:id="8" w:name="_Toc83124896"/>
      <w:r w:rsidRPr="0090421B">
        <w:t>Secondary</w:t>
      </w:r>
      <w:bookmarkEnd w:id="8"/>
    </w:p>
    <w:p w14:paraId="42D6E00E" w14:textId="77777777" w:rsidR="00F22D32" w:rsidRPr="00F22D32" w:rsidRDefault="00F22D32" w:rsidP="00F22D32"/>
    <w:p w14:paraId="722AE5E7" w14:textId="6334B371" w:rsidR="00C81D52" w:rsidRPr="008D3C2F" w:rsidRDefault="00F22D32" w:rsidP="002A1D90">
      <w:r w:rsidRPr="008D3C2F">
        <w:lastRenderedPageBreak/>
        <w:t xml:space="preserve">The secondary objectives </w:t>
      </w:r>
      <w:r w:rsidR="006D4575" w:rsidRPr="008D3C2F">
        <w:t xml:space="preserve">will </w:t>
      </w:r>
      <w:r w:rsidR="00D543EC" w:rsidRPr="008D3C2F">
        <w:t xml:space="preserve">expand the </w:t>
      </w:r>
      <w:r w:rsidR="008D3C2F" w:rsidRPr="008D3C2F">
        <w:t xml:space="preserve">comparative </w:t>
      </w:r>
      <w:r w:rsidR="00D543EC" w:rsidRPr="008D3C2F">
        <w:t xml:space="preserve">assessment of RCD </w:t>
      </w:r>
      <w:r w:rsidR="008D3C2F" w:rsidRPr="008D3C2F">
        <w:t>versus</w:t>
      </w:r>
      <w:r w:rsidR="00D543EC" w:rsidRPr="008D3C2F">
        <w:t xml:space="preserve"> standard methods</w:t>
      </w:r>
      <w:r w:rsidR="00F721CD" w:rsidRPr="008D3C2F">
        <w:t xml:space="preserve"> regarding broader patterns of concomitant medications of interest, namely</w:t>
      </w:r>
      <w:r w:rsidR="00D543EC" w:rsidRPr="008D3C2F">
        <w:t>:</w:t>
      </w:r>
    </w:p>
    <w:p w14:paraId="0C4D3CAE" w14:textId="77777777" w:rsidR="00C81D52" w:rsidRPr="008D3C2F" w:rsidRDefault="00C81D52" w:rsidP="002A1D90"/>
    <w:p w14:paraId="5CF4030A" w14:textId="658010D4" w:rsidR="00F22D32" w:rsidRDefault="00D543EC" w:rsidP="00C453DE">
      <w:pPr>
        <w:pStyle w:val="ListParagraph"/>
        <w:numPr>
          <w:ilvl w:val="0"/>
          <w:numId w:val="16"/>
        </w:numPr>
        <w:ind w:left="426"/>
        <w:rPr>
          <w:rFonts w:ascii="Calibri" w:hAnsi="Calibri" w:cs="Calibri Light"/>
        </w:rPr>
      </w:pPr>
      <w:r w:rsidRPr="008D3C2F">
        <w:rPr>
          <w:rFonts w:ascii="Calibri" w:hAnsi="Calibri" w:cs="Calibri Light"/>
        </w:rPr>
        <w:t>R</w:t>
      </w:r>
      <w:r w:rsidR="002A1D90" w:rsidRPr="008D3C2F">
        <w:rPr>
          <w:rFonts w:ascii="Calibri" w:hAnsi="Calibri" w:cs="Calibri Light"/>
        </w:rPr>
        <w:t xml:space="preserve">epresentation of </w:t>
      </w:r>
      <w:r w:rsidRPr="008D3C2F">
        <w:rPr>
          <w:rFonts w:ascii="Calibri" w:hAnsi="Calibri" w:cs="Calibri Light"/>
        </w:rPr>
        <w:t xml:space="preserve">several </w:t>
      </w:r>
      <w:r w:rsidR="002A1D90" w:rsidRPr="008D3C2F">
        <w:rPr>
          <w:rFonts w:ascii="Calibri" w:hAnsi="Calibri" w:cs="Calibri Light"/>
        </w:rPr>
        <w:t xml:space="preserve">drug groups of interest </w:t>
      </w:r>
      <w:r w:rsidR="00D55162" w:rsidRPr="008D3C2F">
        <w:rPr>
          <w:rFonts w:ascii="Calibri" w:hAnsi="Calibri" w:cs="Calibri Light"/>
        </w:rPr>
        <w:t xml:space="preserve">using both standard and </w:t>
      </w:r>
      <w:r w:rsidR="002A1D90" w:rsidRPr="008D3C2F">
        <w:rPr>
          <w:rFonts w:ascii="Calibri" w:hAnsi="Calibri" w:cs="Calibri Light"/>
        </w:rPr>
        <w:t>RCD sources</w:t>
      </w:r>
      <w:r w:rsidR="00D55162" w:rsidRPr="008D3C2F">
        <w:rPr>
          <w:rFonts w:ascii="Calibri" w:hAnsi="Calibri" w:cs="Calibri Light"/>
        </w:rPr>
        <w:t xml:space="preserve"> </w:t>
      </w:r>
      <w:r w:rsidR="00F721CD" w:rsidRPr="008D3C2F">
        <w:rPr>
          <w:rFonts w:ascii="Calibri" w:hAnsi="Calibri" w:cs="Calibri Light"/>
        </w:rPr>
        <w:t xml:space="preserve">for participants </w:t>
      </w:r>
      <w:r w:rsidR="00D55162" w:rsidRPr="008D3C2F">
        <w:rPr>
          <w:rFonts w:ascii="Calibri" w:hAnsi="Calibri" w:cs="Calibri Light"/>
        </w:rPr>
        <w:t>in three RCTs</w:t>
      </w:r>
    </w:p>
    <w:p w14:paraId="0FE085A1" w14:textId="77777777" w:rsidR="008D3C2F" w:rsidRPr="008D3C2F" w:rsidRDefault="008D3C2F" w:rsidP="008D3C2F">
      <w:pPr>
        <w:pStyle w:val="ListParagraph"/>
        <w:ind w:left="426"/>
        <w:rPr>
          <w:rFonts w:ascii="Calibri" w:hAnsi="Calibri" w:cs="Calibri Light"/>
        </w:rPr>
      </w:pPr>
    </w:p>
    <w:p w14:paraId="33EFECBA" w14:textId="1C7BFE01" w:rsidR="00B203EF" w:rsidRPr="008D3C2F" w:rsidRDefault="00B203EF" w:rsidP="00490DCF">
      <w:pPr>
        <w:pStyle w:val="ListParagraph"/>
        <w:numPr>
          <w:ilvl w:val="0"/>
          <w:numId w:val="16"/>
        </w:numPr>
        <w:ind w:left="426"/>
        <w:rPr>
          <w:rFonts w:ascii="Calibri" w:hAnsi="Calibri" w:cs="Calibri Light"/>
        </w:rPr>
      </w:pPr>
      <w:r w:rsidRPr="008D3C2F">
        <w:rPr>
          <w:rFonts w:ascii="Calibri" w:hAnsi="Calibri" w:cs="Calibri Light"/>
        </w:rPr>
        <w:t>Initiation of antibacterial, antifungal, and antidiabetic drugs after randomisation for RECOVERY participants according to two RCD sources</w:t>
      </w:r>
    </w:p>
    <w:p w14:paraId="0825F9E1" w14:textId="77777777" w:rsidR="00B203EF" w:rsidRPr="008D3C2F" w:rsidRDefault="00B203EF" w:rsidP="00F22D32">
      <w:pPr>
        <w:pStyle w:val="ListParagraph"/>
        <w:ind w:left="426"/>
        <w:rPr>
          <w:rFonts w:ascii="Calibri" w:hAnsi="Calibri" w:cs="Calibri Light"/>
        </w:rPr>
      </w:pPr>
    </w:p>
    <w:p w14:paraId="223ED3A8" w14:textId="6C5EB5A3" w:rsidR="00D543EC" w:rsidRPr="008D3C2F" w:rsidRDefault="00D543EC" w:rsidP="00490DCF">
      <w:pPr>
        <w:pStyle w:val="ListParagraph"/>
        <w:numPr>
          <w:ilvl w:val="0"/>
          <w:numId w:val="16"/>
        </w:numPr>
        <w:ind w:left="426"/>
        <w:rPr>
          <w:rFonts w:ascii="Calibri" w:hAnsi="Calibri" w:cs="Calibri Light"/>
        </w:rPr>
      </w:pPr>
      <w:r w:rsidRPr="008D3C2F">
        <w:rPr>
          <w:rFonts w:ascii="Calibri" w:hAnsi="Calibri" w:cs="Calibri Light"/>
        </w:rPr>
        <w:t>Initiation of rate</w:t>
      </w:r>
      <w:r w:rsidR="00B203EF" w:rsidRPr="008D3C2F">
        <w:rPr>
          <w:rFonts w:ascii="Calibri" w:hAnsi="Calibri" w:cs="Calibri Light"/>
        </w:rPr>
        <w:t>-</w:t>
      </w:r>
      <w:r w:rsidRPr="008D3C2F">
        <w:rPr>
          <w:rFonts w:ascii="Calibri" w:hAnsi="Calibri" w:cs="Calibri Light"/>
        </w:rPr>
        <w:t xml:space="preserve"> and rhythm-control agents </w:t>
      </w:r>
      <w:r w:rsidR="00B203EF" w:rsidRPr="008D3C2F">
        <w:rPr>
          <w:rFonts w:ascii="Calibri" w:hAnsi="Calibri" w:cs="Calibri Light"/>
        </w:rPr>
        <w:t xml:space="preserve">after randomisation </w:t>
      </w:r>
      <w:r w:rsidRPr="008D3C2F">
        <w:rPr>
          <w:rFonts w:ascii="Calibri" w:hAnsi="Calibri" w:cs="Calibri Light"/>
        </w:rPr>
        <w:t>for AMALFI participants</w:t>
      </w:r>
      <w:r w:rsidR="00B203EF" w:rsidRPr="008D3C2F">
        <w:rPr>
          <w:rFonts w:ascii="Calibri" w:hAnsi="Calibri" w:cs="Calibri Light"/>
        </w:rPr>
        <w:t xml:space="preserve"> </w:t>
      </w:r>
      <w:r w:rsidRPr="008D3C2F">
        <w:rPr>
          <w:rFonts w:ascii="Calibri" w:hAnsi="Calibri" w:cs="Calibri Light"/>
        </w:rPr>
        <w:t>according to standard and RCD sources</w:t>
      </w:r>
    </w:p>
    <w:p w14:paraId="5F4AA447" w14:textId="77777777" w:rsidR="00D543EC" w:rsidRPr="008D3C2F" w:rsidRDefault="00D543EC" w:rsidP="00B203EF">
      <w:pPr>
        <w:rPr>
          <w:rFonts w:ascii="Calibri" w:hAnsi="Calibri" w:cs="Calibri Light"/>
          <w:highlight w:val="yellow"/>
        </w:rPr>
      </w:pPr>
    </w:p>
    <w:p w14:paraId="684A39B4" w14:textId="5856F6A2" w:rsidR="00D55162" w:rsidRPr="008D3C2F" w:rsidRDefault="00D543EC" w:rsidP="00490DCF">
      <w:pPr>
        <w:pStyle w:val="ListParagraph"/>
        <w:numPr>
          <w:ilvl w:val="0"/>
          <w:numId w:val="16"/>
        </w:numPr>
        <w:ind w:left="426"/>
        <w:rPr>
          <w:rFonts w:ascii="Calibri" w:hAnsi="Calibri" w:cs="Calibri Light"/>
        </w:rPr>
      </w:pPr>
      <w:r w:rsidRPr="008D3C2F">
        <w:rPr>
          <w:rFonts w:ascii="Calibri" w:hAnsi="Calibri" w:cs="Calibri Light"/>
        </w:rPr>
        <w:t>Representation of</w:t>
      </w:r>
      <w:r w:rsidR="00D55162" w:rsidRPr="008D3C2F">
        <w:rPr>
          <w:rFonts w:ascii="Calibri" w:hAnsi="Calibri" w:cs="Calibri Light"/>
        </w:rPr>
        <w:t xml:space="preserve"> specific patterns of previous and current statin use for ORION-4 </w:t>
      </w:r>
      <w:r w:rsidR="00DF5514" w:rsidRPr="008D3C2F">
        <w:rPr>
          <w:rFonts w:ascii="Calibri" w:hAnsi="Calibri" w:cs="Calibri Light"/>
        </w:rPr>
        <w:t>participants according</w:t>
      </w:r>
      <w:r w:rsidR="00B203EF" w:rsidRPr="008D3C2F">
        <w:rPr>
          <w:rFonts w:ascii="Calibri" w:hAnsi="Calibri" w:cs="Calibri Light"/>
        </w:rPr>
        <w:t xml:space="preserve"> to</w:t>
      </w:r>
      <w:r w:rsidR="00D55162" w:rsidRPr="008D3C2F">
        <w:rPr>
          <w:rFonts w:ascii="Calibri" w:hAnsi="Calibri" w:cs="Calibri Light"/>
        </w:rPr>
        <w:t xml:space="preserve"> </w:t>
      </w:r>
      <w:r w:rsidRPr="008D3C2F">
        <w:rPr>
          <w:rFonts w:ascii="Calibri" w:hAnsi="Calibri" w:cs="Calibri Light"/>
        </w:rPr>
        <w:t>standard and RCD sources</w:t>
      </w:r>
    </w:p>
    <w:p w14:paraId="53AACEFC" w14:textId="32F4B26D" w:rsidR="00D55162" w:rsidRDefault="00D55162" w:rsidP="00D55162">
      <w:pPr>
        <w:rPr>
          <w:rFonts w:ascii="Calibri" w:hAnsi="Calibri" w:cs="Calibri Light"/>
          <w:sz w:val="22"/>
          <w:szCs w:val="22"/>
        </w:rPr>
      </w:pPr>
    </w:p>
    <w:p w14:paraId="221A175C" w14:textId="77777777" w:rsidR="00D55162" w:rsidRPr="00D55162" w:rsidRDefault="00D55162" w:rsidP="00D55162">
      <w:pPr>
        <w:rPr>
          <w:rFonts w:ascii="Calibri" w:hAnsi="Calibri" w:cs="Calibri Light"/>
          <w:sz w:val="22"/>
          <w:szCs w:val="22"/>
        </w:rPr>
      </w:pPr>
    </w:p>
    <w:p w14:paraId="1F182A49" w14:textId="7A2357D9" w:rsidR="00D863CD" w:rsidRDefault="00797C4F" w:rsidP="00C12A2D">
      <w:pPr>
        <w:pStyle w:val="Heading3"/>
      </w:pPr>
      <w:bookmarkStart w:id="9" w:name="_Toc83124897"/>
      <w:r>
        <w:t>Subsidiary</w:t>
      </w:r>
      <w:bookmarkEnd w:id="9"/>
    </w:p>
    <w:p w14:paraId="222EEA5B" w14:textId="38609A5A" w:rsidR="00D55162" w:rsidRDefault="00D55162" w:rsidP="00D55162"/>
    <w:p w14:paraId="6D0E4742" w14:textId="40411D14" w:rsidR="00D543EC" w:rsidRDefault="00D543EC" w:rsidP="00D55162">
      <w:r w:rsidRPr="006D4575">
        <w:t xml:space="preserve">The subsidiary objectives will </w:t>
      </w:r>
      <w:r w:rsidR="00F721CD" w:rsidRPr="006D4575">
        <w:t xml:space="preserve">focus on </w:t>
      </w:r>
      <w:r w:rsidR="006D4575" w:rsidRPr="006D4575">
        <w:t xml:space="preserve">answering questions about </w:t>
      </w:r>
      <w:r w:rsidR="00F721CD" w:rsidRPr="006D4575">
        <w:t>the RCD sources themselves, with the aim providing an in-depth insight into their structure, content, inter-relationships, and general potential, namely:</w:t>
      </w:r>
    </w:p>
    <w:p w14:paraId="7A229D5F" w14:textId="106098D8" w:rsidR="00D543EC" w:rsidRDefault="00D543EC" w:rsidP="00D55162"/>
    <w:p w14:paraId="64D4515C" w14:textId="71DFAACD" w:rsidR="00EB2C30" w:rsidRDefault="00EB2C30" w:rsidP="00EB2C30">
      <w:pPr>
        <w:pStyle w:val="Heading4"/>
      </w:pPr>
      <w:r>
        <w:t>RCD source features</w:t>
      </w:r>
    </w:p>
    <w:p w14:paraId="2CA87F3F" w14:textId="77777777" w:rsidR="00EB2C30" w:rsidRPr="00EB2C30" w:rsidRDefault="00EB2C30" w:rsidP="00EB2C30">
      <w:pPr>
        <w:rPr>
          <w:sz w:val="28"/>
          <w:szCs w:val="28"/>
        </w:rPr>
      </w:pPr>
    </w:p>
    <w:p w14:paraId="46D00835" w14:textId="3D636DEA" w:rsidR="00F22D32" w:rsidRPr="00EB2C30" w:rsidRDefault="00F721CD" w:rsidP="00490DCF">
      <w:pPr>
        <w:pStyle w:val="ListParagraph"/>
        <w:numPr>
          <w:ilvl w:val="0"/>
          <w:numId w:val="16"/>
        </w:numPr>
        <w:ind w:left="426"/>
        <w:rPr>
          <w:rFonts w:ascii="Calibri" w:hAnsi="Calibri" w:cs="Calibri Light"/>
        </w:rPr>
      </w:pPr>
      <w:r w:rsidRPr="00EB2C30">
        <w:rPr>
          <w:rFonts w:ascii="Calibri" w:hAnsi="Calibri" w:cs="Calibri Light"/>
        </w:rPr>
        <w:t>Description of</w:t>
      </w:r>
      <w:r w:rsidR="00F22D32" w:rsidRPr="00EB2C30">
        <w:rPr>
          <w:rFonts w:ascii="Calibri" w:hAnsi="Calibri" w:cs="Calibri Light"/>
        </w:rPr>
        <w:t xml:space="preserve"> the structure and content of two new sources of RCD on medications </w:t>
      </w:r>
    </w:p>
    <w:p w14:paraId="082FB763" w14:textId="77777777" w:rsidR="00F721CD" w:rsidRPr="00EB2C30" w:rsidRDefault="00F721CD" w:rsidP="00F721CD">
      <w:pPr>
        <w:pStyle w:val="ListParagraph"/>
        <w:ind w:left="426"/>
        <w:rPr>
          <w:rFonts w:ascii="Calibri" w:hAnsi="Calibri" w:cs="Calibri Light"/>
        </w:rPr>
      </w:pPr>
    </w:p>
    <w:p w14:paraId="3933447F" w14:textId="104837A4" w:rsidR="00F22D32" w:rsidRPr="00EB2C30" w:rsidRDefault="00F721CD" w:rsidP="00490DCF">
      <w:pPr>
        <w:pStyle w:val="ListParagraph"/>
        <w:numPr>
          <w:ilvl w:val="0"/>
          <w:numId w:val="16"/>
        </w:numPr>
        <w:ind w:left="426"/>
        <w:rPr>
          <w:rFonts w:ascii="Calibri" w:hAnsi="Calibri" w:cs="Calibri Light"/>
        </w:rPr>
      </w:pPr>
      <w:r w:rsidRPr="00EB2C30">
        <w:rPr>
          <w:rFonts w:ascii="Calibri" w:hAnsi="Calibri" w:cs="Calibri Light"/>
        </w:rPr>
        <w:t>Investigation of</w:t>
      </w:r>
      <w:r w:rsidR="00F22D32" w:rsidRPr="00EB2C30">
        <w:rPr>
          <w:rFonts w:ascii="Calibri" w:hAnsi="Calibri" w:cs="Calibri Light"/>
        </w:rPr>
        <w:t xml:space="preserve"> the relationships between two sources of RCD </w:t>
      </w:r>
      <w:r w:rsidR="00A05310" w:rsidRPr="00EB2C30">
        <w:rPr>
          <w:rFonts w:ascii="Calibri" w:hAnsi="Calibri" w:cs="Calibri Light"/>
        </w:rPr>
        <w:t>for participant in the same trial</w:t>
      </w:r>
    </w:p>
    <w:p w14:paraId="3952D146" w14:textId="6A7D7D0F" w:rsidR="00F22D32" w:rsidRDefault="00F22D32" w:rsidP="00D55162"/>
    <w:p w14:paraId="61E8E635" w14:textId="7DD9F851" w:rsidR="00EB2C30" w:rsidRDefault="00EB2C30" w:rsidP="00EB2C30">
      <w:pPr>
        <w:pStyle w:val="Heading4"/>
      </w:pPr>
      <w:r>
        <w:t>Clinical Data Interchange Standards Consortium (CDISC) alignment</w:t>
      </w:r>
    </w:p>
    <w:p w14:paraId="2E183616" w14:textId="77777777" w:rsidR="00EB2C30" w:rsidRPr="00EB2C30" w:rsidRDefault="00EB2C30" w:rsidP="00EB2C30"/>
    <w:p w14:paraId="6EAB3F44" w14:textId="1B754B64" w:rsidR="00EB2C30" w:rsidRPr="00EB2C30" w:rsidRDefault="00EB2C30" w:rsidP="00490DCF">
      <w:pPr>
        <w:pStyle w:val="ListParagraph"/>
        <w:numPr>
          <w:ilvl w:val="0"/>
          <w:numId w:val="16"/>
        </w:numPr>
        <w:ind w:left="426"/>
        <w:rPr>
          <w:rFonts w:ascii="Calibri" w:hAnsi="Calibri" w:cs="Calibri Light"/>
        </w:rPr>
      </w:pPr>
      <w:r w:rsidRPr="00EB2C30">
        <w:rPr>
          <w:rFonts w:ascii="Calibri" w:hAnsi="Calibri" w:cs="Calibri Light"/>
        </w:rPr>
        <w:t>Feasibility of integrating RCD on medications into standard formats, namely the CDISC Study Data Tabulation Model (SDTM) Concomitant Medication (CM) domain in a large-scale RCT (ORION-4)</w:t>
      </w:r>
    </w:p>
    <w:p w14:paraId="6B33A461" w14:textId="7332A5E5" w:rsidR="00EB2C30" w:rsidDel="00727FA4" w:rsidRDefault="00EB2C30" w:rsidP="00D55162">
      <w:pPr>
        <w:rPr>
          <w:del w:id="10" w:author="Guilherme Pessoa-Amorim [2]" w:date="2021-11-04T17:39:00Z"/>
        </w:rPr>
      </w:pPr>
    </w:p>
    <w:p w14:paraId="2ED2AF4E" w14:textId="31B11159" w:rsidR="00EB2C30" w:rsidRPr="00D55162" w:rsidDel="00727FA4" w:rsidRDefault="00EB2C30" w:rsidP="00EB2C30">
      <w:pPr>
        <w:pStyle w:val="Heading4"/>
        <w:rPr>
          <w:del w:id="11" w:author="Guilherme Pessoa-Amorim [2]" w:date="2021-11-04T17:39:00Z"/>
        </w:rPr>
      </w:pPr>
      <w:del w:id="12" w:author="Guilherme Pessoa-Amorim [2]" w:date="2021-11-04T17:39:00Z">
        <w:r w:rsidDel="00727FA4">
          <w:delText>Continuous measures of medication adherence</w:delText>
        </w:r>
      </w:del>
    </w:p>
    <w:p w14:paraId="7788D309" w14:textId="70F35C92" w:rsidR="00EB2C30" w:rsidRPr="00EB2C30" w:rsidDel="00727FA4" w:rsidRDefault="00EB2C30" w:rsidP="00EB2C30">
      <w:pPr>
        <w:pStyle w:val="ListParagraph"/>
        <w:ind w:left="426"/>
        <w:rPr>
          <w:del w:id="13" w:author="Guilherme Pessoa-Amorim [2]" w:date="2021-11-04T17:39:00Z"/>
          <w:b/>
          <w:bCs/>
          <w:sz w:val="28"/>
          <w:szCs w:val="28"/>
        </w:rPr>
      </w:pPr>
    </w:p>
    <w:p w14:paraId="6406C68B" w14:textId="540BFDB4" w:rsidR="0008314D" w:rsidRPr="00EB2C30" w:rsidDel="00727FA4" w:rsidRDefault="00F721CD" w:rsidP="00490DCF">
      <w:pPr>
        <w:pStyle w:val="ListParagraph"/>
        <w:numPr>
          <w:ilvl w:val="0"/>
          <w:numId w:val="16"/>
        </w:numPr>
        <w:ind w:left="426"/>
        <w:rPr>
          <w:del w:id="14" w:author="Guilherme Pessoa-Amorim [2]" w:date="2021-11-04T17:39:00Z"/>
          <w:b/>
          <w:bCs/>
          <w:sz w:val="28"/>
          <w:szCs w:val="28"/>
        </w:rPr>
      </w:pPr>
      <w:del w:id="15" w:author="Guilherme Pessoa-Amorim [2]" w:date="2021-11-04T17:39:00Z">
        <w:r w:rsidRPr="00EB2C30" w:rsidDel="00727FA4">
          <w:rPr>
            <w:rFonts w:ascii="Calibri" w:hAnsi="Calibri" w:cs="Calibri Light"/>
          </w:rPr>
          <w:delText>Application of</w:delText>
        </w:r>
        <w:r w:rsidR="003B0ECE" w:rsidRPr="00EB2C30" w:rsidDel="00727FA4">
          <w:rPr>
            <w:rFonts w:ascii="Calibri" w:hAnsi="Calibri" w:cs="Calibri Light"/>
          </w:rPr>
          <w:delText xml:space="preserve"> methods to a</w:delText>
        </w:r>
        <w:r w:rsidR="00797C4F" w:rsidRPr="00EB2C30" w:rsidDel="00727FA4">
          <w:rPr>
            <w:rFonts w:ascii="Calibri" w:hAnsi="Calibri" w:cs="Calibri Light"/>
          </w:rPr>
          <w:delText>ssess</w:delText>
        </w:r>
        <w:r w:rsidR="00D863CD" w:rsidRPr="00EB2C30" w:rsidDel="00727FA4">
          <w:rPr>
            <w:rFonts w:ascii="Calibri" w:hAnsi="Calibri" w:cs="Calibri Light"/>
          </w:rPr>
          <w:delText xml:space="preserve"> </w:delText>
        </w:r>
        <w:r w:rsidRPr="00EB2C30" w:rsidDel="00727FA4">
          <w:rPr>
            <w:rFonts w:ascii="Calibri" w:hAnsi="Calibri" w:cs="Calibri Light"/>
          </w:rPr>
          <w:delText xml:space="preserve">time-varying </w:delText>
        </w:r>
        <w:r w:rsidR="00797C4F" w:rsidRPr="00EB2C30" w:rsidDel="00727FA4">
          <w:rPr>
            <w:rFonts w:ascii="Calibri" w:hAnsi="Calibri" w:cs="Calibri Light"/>
          </w:rPr>
          <w:delText xml:space="preserve">continuous measures of </w:delText>
        </w:r>
        <w:r w:rsidR="00D863CD" w:rsidRPr="00EB2C30" w:rsidDel="00727FA4">
          <w:rPr>
            <w:rFonts w:ascii="Calibri" w:hAnsi="Calibri" w:cs="Calibri Light"/>
          </w:rPr>
          <w:delText xml:space="preserve">medication adherence </w:delText>
        </w:r>
        <w:r w:rsidR="00A05310" w:rsidRPr="00EB2C30" w:rsidDel="00727FA4">
          <w:rPr>
            <w:rFonts w:ascii="Calibri" w:hAnsi="Calibri" w:cs="Calibri Light"/>
          </w:rPr>
          <w:delText xml:space="preserve">and persistence </w:delText>
        </w:r>
        <w:r w:rsidR="00D863CD" w:rsidRPr="00EB2C30" w:rsidDel="00727FA4">
          <w:rPr>
            <w:rFonts w:ascii="Calibri" w:hAnsi="Calibri" w:cs="Calibri Light"/>
          </w:rPr>
          <w:delText xml:space="preserve">from </w:delText>
        </w:r>
        <w:r w:rsidR="005B76F3" w:rsidRPr="00EB2C30" w:rsidDel="00727FA4">
          <w:rPr>
            <w:rFonts w:ascii="Calibri" w:hAnsi="Calibri" w:cs="Calibri Light"/>
          </w:rPr>
          <w:delText>RCD</w:delText>
        </w:r>
        <w:r w:rsidR="00D863CD" w:rsidRPr="00EB2C30" w:rsidDel="00727FA4">
          <w:rPr>
            <w:rFonts w:ascii="Calibri" w:hAnsi="Calibri" w:cs="Calibri Light"/>
          </w:rPr>
          <w:delText xml:space="preserve"> </w:delText>
        </w:r>
      </w:del>
    </w:p>
    <w:p w14:paraId="5213270B" w14:textId="54F4808F" w:rsidR="00797C4F" w:rsidRDefault="00797C4F">
      <w:pPr>
        <w:rPr>
          <w:b/>
          <w:bCs/>
        </w:rPr>
      </w:pPr>
    </w:p>
    <w:p w14:paraId="432E3CA0" w14:textId="0E47A4A9" w:rsidR="008D3C2F" w:rsidRDefault="008D3C2F" w:rsidP="008D3C2F">
      <w:pPr>
        <w:pStyle w:val="Heading4"/>
      </w:pPr>
      <w:r w:rsidRPr="008D3C2F">
        <w:t>Other exploratory assessment</w:t>
      </w:r>
      <w:r>
        <w:t>s</w:t>
      </w:r>
    </w:p>
    <w:p w14:paraId="5FA9C06B" w14:textId="77777777" w:rsidR="008D3C2F" w:rsidRPr="008D3C2F" w:rsidRDefault="008D3C2F" w:rsidP="008D3C2F"/>
    <w:p w14:paraId="1836554C" w14:textId="6D84AE6D" w:rsidR="00D55162" w:rsidRDefault="008D3C2F" w:rsidP="008D3C2F">
      <w:pPr>
        <w:pStyle w:val="ListParagraph"/>
        <w:numPr>
          <w:ilvl w:val="0"/>
          <w:numId w:val="16"/>
        </w:numPr>
        <w:ind w:left="426"/>
        <w:rPr>
          <w:rFonts w:ascii="Calibri" w:hAnsi="Calibri" w:cs="Calibri Light"/>
        </w:rPr>
      </w:pPr>
      <w:r w:rsidRPr="008D3C2F">
        <w:rPr>
          <w:rFonts w:ascii="Calibri" w:hAnsi="Calibri" w:cs="Calibri Light"/>
        </w:rPr>
        <w:t>Evidence of previous statin use for statin-intolerant patients in ORION-4</w:t>
      </w:r>
    </w:p>
    <w:p w14:paraId="16246CEF" w14:textId="77777777" w:rsidR="008D3C2F" w:rsidRPr="008D3C2F" w:rsidRDefault="008D3C2F" w:rsidP="008D3C2F">
      <w:pPr>
        <w:pStyle w:val="ListParagraph"/>
        <w:ind w:left="426"/>
        <w:rPr>
          <w:rFonts w:ascii="Calibri" w:hAnsi="Calibri" w:cs="Calibri Light"/>
        </w:rPr>
      </w:pPr>
    </w:p>
    <w:p w14:paraId="3D53EAB3" w14:textId="0C560E35" w:rsidR="008D3C2F" w:rsidRPr="008D3C2F" w:rsidRDefault="008D3C2F" w:rsidP="008D3C2F">
      <w:pPr>
        <w:pStyle w:val="ListParagraph"/>
        <w:numPr>
          <w:ilvl w:val="0"/>
          <w:numId w:val="16"/>
        </w:numPr>
        <w:ind w:left="426"/>
        <w:rPr>
          <w:rFonts w:ascii="Calibri" w:hAnsi="Calibri" w:cs="Calibri Light"/>
        </w:rPr>
      </w:pPr>
      <w:r w:rsidRPr="008D3C2F">
        <w:rPr>
          <w:rFonts w:ascii="Calibri" w:hAnsi="Calibri" w:cs="Calibri Light"/>
        </w:rPr>
        <w:t xml:space="preserve">Relationship between statin use and </w:t>
      </w:r>
      <w:proofErr w:type="spellStart"/>
      <w:r w:rsidRPr="008D3C2F">
        <w:rPr>
          <w:rFonts w:ascii="Calibri" w:hAnsi="Calibri" w:cs="Calibri Light"/>
        </w:rPr>
        <w:t>LDL</w:t>
      </w:r>
      <w:r>
        <w:rPr>
          <w:rFonts w:ascii="Calibri" w:hAnsi="Calibri" w:cs="Calibri Light"/>
        </w:rPr>
        <w:t>c</w:t>
      </w:r>
      <w:proofErr w:type="spellEnd"/>
      <w:r w:rsidRPr="008D3C2F">
        <w:rPr>
          <w:rFonts w:ascii="Calibri" w:hAnsi="Calibri" w:cs="Calibri Light"/>
        </w:rPr>
        <w:t xml:space="preserve"> levels at randomisation in ORION-4 according to different data sources</w:t>
      </w:r>
    </w:p>
    <w:p w14:paraId="32406397" w14:textId="41C2F3FC" w:rsidR="0008314D" w:rsidRDefault="0008314D" w:rsidP="00C12A2D">
      <w:pPr>
        <w:pStyle w:val="Heading2"/>
      </w:pPr>
      <w:bookmarkStart w:id="16" w:name="_Toc83124898"/>
      <w:r>
        <w:t>Study design</w:t>
      </w:r>
      <w:bookmarkEnd w:id="16"/>
      <w:r>
        <w:t xml:space="preserve"> </w:t>
      </w:r>
    </w:p>
    <w:p w14:paraId="30D98697" w14:textId="77777777" w:rsidR="00E27990" w:rsidRDefault="00E27990" w:rsidP="00E27990">
      <w:pPr>
        <w:pStyle w:val="ListParagraph"/>
        <w:rPr>
          <w:b/>
          <w:bCs/>
        </w:rPr>
      </w:pPr>
    </w:p>
    <w:p w14:paraId="3F39D2AB" w14:textId="3A2C2656" w:rsidR="00E27990" w:rsidRPr="00E27990" w:rsidRDefault="00797C4F" w:rsidP="00C12A2D">
      <w:pPr>
        <w:pStyle w:val="Heading3"/>
      </w:pPr>
      <w:bookmarkStart w:id="17" w:name="_Toc83124899"/>
      <w:r>
        <w:t>D</w:t>
      </w:r>
      <w:r w:rsidR="00225A30" w:rsidRPr="00965A0E">
        <w:t>ata collection</w:t>
      </w:r>
      <w:bookmarkEnd w:id="17"/>
      <w:r w:rsidR="00225A30" w:rsidRPr="00965A0E">
        <w:t xml:space="preserve"> </w:t>
      </w:r>
    </w:p>
    <w:p w14:paraId="635D6C0C" w14:textId="77777777" w:rsidR="00225A30" w:rsidRDefault="00225A30"/>
    <w:p w14:paraId="43FA557B" w14:textId="53033B2A" w:rsidR="00D863CD" w:rsidRDefault="00E27990" w:rsidP="00F721CD">
      <w:pPr>
        <w:jc w:val="both"/>
      </w:pPr>
      <w:r>
        <w:lastRenderedPageBreak/>
        <w:t xml:space="preserve">This study will include </w:t>
      </w:r>
      <w:r w:rsidR="000C2573">
        <w:t xml:space="preserve">concomitant medication </w:t>
      </w:r>
      <w:r>
        <w:t>data from three RCTs</w:t>
      </w:r>
      <w:r w:rsidR="00E75CD6">
        <w:t xml:space="preserve"> currently </w:t>
      </w:r>
      <w:proofErr w:type="gramStart"/>
      <w:r w:rsidR="00E75CD6">
        <w:t>being run</w:t>
      </w:r>
      <w:proofErr w:type="gramEnd"/>
      <w:r w:rsidR="00E75CD6">
        <w:t xml:space="preserve"> at the Clinical Trial Service Unit (CTSU) within the Nuffield Department of Population Health</w:t>
      </w:r>
      <w:r w:rsidR="008D3C2F">
        <w:t xml:space="preserve"> at the University of Oxford</w:t>
      </w:r>
      <w:r>
        <w:t xml:space="preserve">, each of them </w:t>
      </w:r>
      <w:r w:rsidR="000C2573">
        <w:t>using different sources</w:t>
      </w:r>
      <w:r w:rsidR="001F1A7F">
        <w:t xml:space="preserve">. </w:t>
      </w:r>
    </w:p>
    <w:p w14:paraId="1064DEE8" w14:textId="08C819DD" w:rsidR="000C2573" w:rsidRDefault="000C2573"/>
    <w:p w14:paraId="66E39175" w14:textId="05A6E896" w:rsidR="005F270B" w:rsidRDefault="000C2573" w:rsidP="005F270B">
      <w:pPr>
        <w:pStyle w:val="Heading4"/>
      </w:pPr>
      <w:r w:rsidRPr="005F270B">
        <w:t>RECOVERY (</w:t>
      </w:r>
      <w:r w:rsidR="00BA1EF1">
        <w:t>“</w:t>
      </w:r>
      <w:r w:rsidRPr="005F270B">
        <w:t>Randomised Evaluation of COVID-19 Therapy</w:t>
      </w:r>
      <w:r w:rsidR="00BA1EF1">
        <w:t>”</w:t>
      </w:r>
      <w:r w:rsidRPr="005F270B">
        <w:t>)</w:t>
      </w:r>
    </w:p>
    <w:p w14:paraId="472C9502" w14:textId="77777777" w:rsidR="0023604F" w:rsidRDefault="0023604F" w:rsidP="005F270B">
      <w:pPr>
        <w:jc w:val="both"/>
        <w:rPr>
          <w:rFonts w:ascii="Calibri" w:hAnsi="Calibri" w:cs="Calibri Light"/>
          <w:sz w:val="22"/>
          <w:szCs w:val="22"/>
        </w:rPr>
      </w:pPr>
    </w:p>
    <w:p w14:paraId="7F94F3DF" w14:textId="5FB7BC70" w:rsidR="000C2573" w:rsidRPr="005F270B" w:rsidRDefault="00BA1EF1" w:rsidP="005F270B">
      <w:pPr>
        <w:jc w:val="both"/>
      </w:pPr>
      <w:r>
        <w:rPr>
          <w:rFonts w:ascii="Calibri" w:hAnsi="Calibri" w:cs="Calibri Light"/>
          <w:sz w:val="22"/>
          <w:szCs w:val="22"/>
        </w:rPr>
        <w:t>RECOVERY (</w:t>
      </w:r>
      <w:r w:rsidRPr="00BA1EF1">
        <w:rPr>
          <w:rFonts w:ascii="Calibri" w:hAnsi="Calibri" w:cs="Calibri Light"/>
          <w:sz w:val="22"/>
          <w:szCs w:val="22"/>
        </w:rPr>
        <w:t>NCT04381936</w:t>
      </w:r>
      <w:r>
        <w:rPr>
          <w:rFonts w:ascii="Calibri" w:hAnsi="Calibri" w:cs="Calibri Light"/>
          <w:sz w:val="22"/>
          <w:szCs w:val="22"/>
        </w:rPr>
        <w:t xml:space="preserve">) is </w:t>
      </w:r>
      <w:r w:rsidR="000C2573" w:rsidRPr="005F270B">
        <w:rPr>
          <w:rFonts w:ascii="Calibri" w:hAnsi="Calibri" w:cs="Calibri Light"/>
          <w:sz w:val="22"/>
          <w:szCs w:val="22"/>
        </w:rPr>
        <w:t xml:space="preserve">a </w:t>
      </w:r>
      <w:r>
        <w:rPr>
          <w:rFonts w:ascii="Calibri" w:hAnsi="Calibri" w:cs="Calibri Light"/>
          <w:sz w:val="22"/>
          <w:szCs w:val="22"/>
        </w:rPr>
        <w:t>trial</w:t>
      </w:r>
      <w:r w:rsidR="000C2573" w:rsidRPr="005F270B">
        <w:rPr>
          <w:rFonts w:ascii="Calibri" w:hAnsi="Calibri" w:cs="Calibri Light"/>
          <w:sz w:val="22"/>
          <w:szCs w:val="22"/>
        </w:rPr>
        <w:t xml:space="preserve"> of treatments for hospitalized COVID-19 patients. RECOVERY has </w:t>
      </w:r>
      <w:r w:rsidR="006844A9" w:rsidRPr="005F270B">
        <w:rPr>
          <w:rFonts w:ascii="Calibri" w:hAnsi="Calibri" w:cs="Calibri Light"/>
          <w:sz w:val="22"/>
          <w:szCs w:val="22"/>
        </w:rPr>
        <w:t xml:space="preserve">access to </w:t>
      </w:r>
      <w:r w:rsidR="000C2573" w:rsidRPr="005F270B">
        <w:rPr>
          <w:rFonts w:ascii="Calibri" w:hAnsi="Calibri" w:cs="Calibri Light"/>
          <w:sz w:val="22"/>
          <w:szCs w:val="22"/>
        </w:rPr>
        <w:t xml:space="preserve">two sources of RCD on medications: </w:t>
      </w:r>
      <w:r w:rsidR="006844A9" w:rsidRPr="005F270B">
        <w:rPr>
          <w:rFonts w:ascii="Calibri" w:hAnsi="Calibri" w:cs="Calibri Light"/>
          <w:sz w:val="22"/>
          <w:szCs w:val="22"/>
        </w:rPr>
        <w:t xml:space="preserve">the Prescribing and the Dispensing dataset. </w:t>
      </w:r>
      <w:r>
        <w:rPr>
          <w:rFonts w:ascii="Calibri" w:hAnsi="Calibri" w:cs="Calibri Light"/>
          <w:sz w:val="22"/>
          <w:szCs w:val="22"/>
        </w:rPr>
        <w:t>The trial</w:t>
      </w:r>
      <w:r w:rsidR="006844A9" w:rsidRPr="005F270B">
        <w:rPr>
          <w:rFonts w:ascii="Calibri" w:hAnsi="Calibri" w:cs="Calibri Light"/>
          <w:sz w:val="22"/>
          <w:szCs w:val="22"/>
        </w:rPr>
        <w:t xml:space="preserve"> has regular </w:t>
      </w:r>
      <w:r w:rsidR="00965A0E" w:rsidRPr="005F270B">
        <w:rPr>
          <w:rFonts w:ascii="Calibri" w:hAnsi="Calibri" w:cs="Calibri Light"/>
          <w:sz w:val="22"/>
          <w:szCs w:val="22"/>
        </w:rPr>
        <w:t xml:space="preserve">monthly </w:t>
      </w:r>
      <w:r w:rsidR="006844A9" w:rsidRPr="005F270B">
        <w:rPr>
          <w:rFonts w:ascii="Calibri" w:hAnsi="Calibri" w:cs="Calibri Light"/>
          <w:sz w:val="22"/>
          <w:szCs w:val="22"/>
        </w:rPr>
        <w:t>data drops from NHS Digital for both these datasets</w:t>
      </w:r>
      <w:r w:rsidR="00965A0E" w:rsidRPr="005F270B">
        <w:rPr>
          <w:rFonts w:ascii="Calibri" w:hAnsi="Calibri" w:cs="Calibri Light"/>
          <w:sz w:val="22"/>
          <w:szCs w:val="22"/>
        </w:rPr>
        <w:t xml:space="preserve"> (starting in July 2020 for the Prescribing</w:t>
      </w:r>
      <w:r w:rsidR="008D3C2F">
        <w:rPr>
          <w:rFonts w:ascii="Calibri" w:hAnsi="Calibri" w:cs="Calibri Light"/>
          <w:sz w:val="22"/>
          <w:szCs w:val="22"/>
        </w:rPr>
        <w:t>,</w:t>
      </w:r>
      <w:r w:rsidR="00965A0E" w:rsidRPr="005F270B">
        <w:rPr>
          <w:rFonts w:ascii="Calibri" w:hAnsi="Calibri" w:cs="Calibri Light"/>
          <w:sz w:val="22"/>
          <w:szCs w:val="22"/>
        </w:rPr>
        <w:t xml:space="preserve"> and December 2020 for the Dispensing dataset)</w:t>
      </w:r>
    </w:p>
    <w:p w14:paraId="5FDBEC97" w14:textId="77777777" w:rsidR="000C2573" w:rsidRPr="000C2573" w:rsidRDefault="000C2573" w:rsidP="000C2573">
      <w:pPr>
        <w:pStyle w:val="ListParagraph"/>
        <w:ind w:left="1440"/>
        <w:jc w:val="both"/>
      </w:pPr>
    </w:p>
    <w:p w14:paraId="599E54CB" w14:textId="59687EED" w:rsidR="005F270B" w:rsidRDefault="000C2573" w:rsidP="005F270B">
      <w:pPr>
        <w:pStyle w:val="Heading4"/>
      </w:pPr>
      <w:r w:rsidRPr="005F270B">
        <w:t>AMALFI (</w:t>
      </w:r>
      <w:r w:rsidR="00BA1EF1">
        <w:t>“</w:t>
      </w:r>
      <w:r w:rsidRPr="005F270B">
        <w:t>Active Monitoring for Atrial Fibrillation</w:t>
      </w:r>
      <w:r w:rsidR="00BA1EF1">
        <w:t>”</w:t>
      </w:r>
      <w:r w:rsidRPr="005F270B">
        <w:t>)</w:t>
      </w:r>
    </w:p>
    <w:p w14:paraId="5F38F4DF" w14:textId="77777777" w:rsidR="00BA301B" w:rsidRDefault="00BA301B" w:rsidP="005F270B">
      <w:pPr>
        <w:jc w:val="both"/>
        <w:rPr>
          <w:rFonts w:ascii="Calibri" w:hAnsi="Calibri" w:cs="Calibri Light"/>
          <w:sz w:val="22"/>
          <w:szCs w:val="22"/>
        </w:rPr>
      </w:pPr>
    </w:p>
    <w:p w14:paraId="392CDF06" w14:textId="64C2C1C9" w:rsidR="00BA301B" w:rsidRDefault="00BA1EF1" w:rsidP="005F270B">
      <w:pPr>
        <w:jc w:val="both"/>
        <w:rPr>
          <w:rFonts w:ascii="Calibri" w:hAnsi="Calibri" w:cs="Calibri Light"/>
          <w:sz w:val="22"/>
          <w:szCs w:val="22"/>
        </w:rPr>
      </w:pPr>
      <w:r>
        <w:rPr>
          <w:rFonts w:ascii="Calibri" w:hAnsi="Calibri" w:cs="Calibri Light"/>
          <w:sz w:val="22"/>
          <w:szCs w:val="22"/>
        </w:rPr>
        <w:t>AMALFI (</w:t>
      </w:r>
      <w:r w:rsidRPr="00BA1EF1">
        <w:rPr>
          <w:rFonts w:ascii="Calibri" w:hAnsi="Calibri" w:cs="Calibri Light"/>
          <w:sz w:val="22"/>
          <w:szCs w:val="22"/>
        </w:rPr>
        <w:t>ISRCTN15544176</w:t>
      </w:r>
      <w:r>
        <w:rPr>
          <w:rFonts w:ascii="Calibri" w:hAnsi="Calibri" w:cs="Calibri Light"/>
          <w:sz w:val="22"/>
          <w:szCs w:val="22"/>
        </w:rPr>
        <w:t>) is a trial</w:t>
      </w:r>
      <w:r w:rsidR="000C2573" w:rsidRPr="005F270B">
        <w:rPr>
          <w:rFonts w:ascii="Calibri" w:hAnsi="Calibri" w:cs="Calibri Light"/>
          <w:sz w:val="22"/>
          <w:szCs w:val="22"/>
        </w:rPr>
        <w:t xml:space="preserve"> of screening for subclinical atrial fibrillation in elderly ambulatory patients</w:t>
      </w:r>
      <w:r w:rsidR="00BA301B">
        <w:rPr>
          <w:rFonts w:ascii="Calibri" w:hAnsi="Calibri" w:cs="Calibri Light"/>
          <w:sz w:val="22"/>
          <w:szCs w:val="22"/>
        </w:rPr>
        <w:t xml:space="preserve"> with a CHA</w:t>
      </w:r>
      <w:r w:rsidR="00BA301B" w:rsidRPr="008D3C2F">
        <w:rPr>
          <w:rFonts w:ascii="Calibri" w:hAnsi="Calibri" w:cs="Calibri Light"/>
          <w:sz w:val="22"/>
          <w:szCs w:val="22"/>
          <w:vertAlign w:val="subscript"/>
        </w:rPr>
        <w:t>2</w:t>
      </w:r>
      <w:r w:rsidR="00BA301B">
        <w:rPr>
          <w:rFonts w:ascii="Calibri" w:hAnsi="Calibri" w:cs="Calibri Light"/>
          <w:sz w:val="22"/>
          <w:szCs w:val="22"/>
        </w:rPr>
        <w:t>DS</w:t>
      </w:r>
      <w:r w:rsidR="00BA301B" w:rsidRPr="008D3C2F">
        <w:rPr>
          <w:rFonts w:ascii="Calibri" w:hAnsi="Calibri" w:cs="Calibri Light"/>
          <w:sz w:val="22"/>
          <w:szCs w:val="22"/>
          <w:vertAlign w:val="subscript"/>
        </w:rPr>
        <w:t>2</w:t>
      </w:r>
      <w:r w:rsidR="00BA301B">
        <w:rPr>
          <w:rFonts w:ascii="Calibri" w:hAnsi="Calibri" w:cs="Calibri Light"/>
          <w:sz w:val="22"/>
          <w:szCs w:val="22"/>
        </w:rPr>
        <w:t xml:space="preserve">VASc score of </w:t>
      </w:r>
      <w:proofErr w:type="gramStart"/>
      <w:r w:rsidR="00BA301B">
        <w:rPr>
          <w:rFonts w:ascii="Calibri" w:hAnsi="Calibri" w:cs="Calibri Light"/>
          <w:sz w:val="22"/>
          <w:szCs w:val="22"/>
        </w:rPr>
        <w:t>3</w:t>
      </w:r>
      <w:proofErr w:type="gramEnd"/>
      <w:r w:rsidR="00BA301B">
        <w:rPr>
          <w:rFonts w:ascii="Calibri" w:hAnsi="Calibri" w:cs="Calibri Light"/>
          <w:sz w:val="22"/>
          <w:szCs w:val="22"/>
        </w:rPr>
        <w:t xml:space="preserve"> or more in men and 4 or more in women</w:t>
      </w:r>
      <w:r w:rsidR="000C2573" w:rsidRPr="005F270B">
        <w:rPr>
          <w:rFonts w:ascii="Calibri" w:hAnsi="Calibri" w:cs="Calibri Light"/>
          <w:sz w:val="22"/>
          <w:szCs w:val="22"/>
        </w:rPr>
        <w:t xml:space="preserve">. </w:t>
      </w:r>
    </w:p>
    <w:p w14:paraId="60E5D76A" w14:textId="77777777" w:rsidR="00BA301B" w:rsidRDefault="00BA301B" w:rsidP="005F270B">
      <w:pPr>
        <w:jc w:val="both"/>
        <w:rPr>
          <w:rFonts w:ascii="Calibri" w:hAnsi="Calibri" w:cs="Calibri Light"/>
          <w:sz w:val="22"/>
          <w:szCs w:val="22"/>
        </w:rPr>
      </w:pPr>
    </w:p>
    <w:p w14:paraId="263770A8" w14:textId="0974CCEA" w:rsidR="00BA301B" w:rsidRDefault="000C2573" w:rsidP="005F270B">
      <w:pPr>
        <w:jc w:val="both"/>
        <w:rPr>
          <w:rFonts w:ascii="Calibri" w:hAnsi="Calibri" w:cs="Calibri Light"/>
          <w:sz w:val="22"/>
          <w:szCs w:val="22"/>
        </w:rPr>
      </w:pPr>
      <w:r w:rsidRPr="005F270B">
        <w:rPr>
          <w:rFonts w:ascii="Calibri" w:hAnsi="Calibri" w:cs="Calibri Light"/>
          <w:sz w:val="22"/>
          <w:szCs w:val="22"/>
        </w:rPr>
        <w:t xml:space="preserve">The main source of medication data in AMALFI are extracts of primary care data performed by automatic searches at each of the general practices involved in the study (estimated 30-40). </w:t>
      </w:r>
      <w:r w:rsidR="00965A0E" w:rsidRPr="005F270B">
        <w:rPr>
          <w:rFonts w:ascii="Calibri" w:hAnsi="Calibri" w:cs="Calibri Light"/>
          <w:sz w:val="22"/>
          <w:szCs w:val="22"/>
        </w:rPr>
        <w:t xml:space="preserve">These are collected at </w:t>
      </w:r>
      <w:proofErr w:type="gramStart"/>
      <w:r w:rsidR="00965A0E" w:rsidRPr="005F270B">
        <w:rPr>
          <w:rFonts w:ascii="Calibri" w:hAnsi="Calibri" w:cs="Calibri Light"/>
          <w:sz w:val="22"/>
          <w:szCs w:val="22"/>
        </w:rPr>
        <w:t>1</w:t>
      </w:r>
      <w:proofErr w:type="gramEnd"/>
      <w:r w:rsidR="00965A0E" w:rsidRPr="005F270B">
        <w:rPr>
          <w:rFonts w:ascii="Calibri" w:hAnsi="Calibri" w:cs="Calibri Light"/>
          <w:sz w:val="22"/>
          <w:szCs w:val="22"/>
        </w:rPr>
        <w:t xml:space="preserve">, 2.5, and 5 years after randomisation (NB: for this thesis, only the 1 year data will be used). </w:t>
      </w:r>
    </w:p>
    <w:p w14:paraId="19F17384" w14:textId="77777777" w:rsidR="00BA301B" w:rsidRDefault="00BA301B" w:rsidP="005F270B">
      <w:pPr>
        <w:jc w:val="both"/>
        <w:rPr>
          <w:rFonts w:ascii="Calibri" w:hAnsi="Calibri" w:cs="Calibri Light"/>
          <w:sz w:val="22"/>
          <w:szCs w:val="22"/>
        </w:rPr>
      </w:pPr>
    </w:p>
    <w:p w14:paraId="33D0F609" w14:textId="428BCB99" w:rsidR="000C2573" w:rsidRPr="005F270B" w:rsidRDefault="000C2573" w:rsidP="005F270B">
      <w:pPr>
        <w:jc w:val="both"/>
      </w:pPr>
      <w:r w:rsidRPr="005F270B">
        <w:rPr>
          <w:rFonts w:ascii="Calibri" w:hAnsi="Calibri" w:cs="Calibri Light"/>
          <w:sz w:val="22"/>
          <w:szCs w:val="22"/>
        </w:rPr>
        <w:t xml:space="preserve">Linkage data </w:t>
      </w:r>
      <w:proofErr w:type="gramStart"/>
      <w:r w:rsidRPr="005F270B">
        <w:rPr>
          <w:rFonts w:ascii="Calibri" w:hAnsi="Calibri" w:cs="Calibri Light"/>
          <w:sz w:val="22"/>
          <w:szCs w:val="22"/>
        </w:rPr>
        <w:t>has been requested</w:t>
      </w:r>
      <w:proofErr w:type="gramEnd"/>
      <w:r w:rsidRPr="005F270B">
        <w:rPr>
          <w:rFonts w:ascii="Calibri" w:hAnsi="Calibri" w:cs="Calibri Light"/>
          <w:sz w:val="22"/>
          <w:szCs w:val="22"/>
        </w:rPr>
        <w:t xml:space="preserve"> from the </w:t>
      </w:r>
      <w:r w:rsidR="006844A9" w:rsidRPr="005F270B">
        <w:rPr>
          <w:rFonts w:ascii="Calibri" w:hAnsi="Calibri" w:cs="Calibri Light"/>
          <w:sz w:val="22"/>
          <w:szCs w:val="22"/>
        </w:rPr>
        <w:t>Dispensing</w:t>
      </w:r>
      <w:r w:rsidRPr="005F270B">
        <w:rPr>
          <w:rFonts w:ascii="Calibri" w:hAnsi="Calibri" w:cs="Calibri Light"/>
          <w:sz w:val="22"/>
          <w:szCs w:val="22"/>
        </w:rPr>
        <w:t xml:space="preserve"> datase</w:t>
      </w:r>
      <w:r w:rsidR="006844A9" w:rsidRPr="005F270B">
        <w:rPr>
          <w:rFonts w:ascii="Calibri" w:hAnsi="Calibri" w:cs="Calibri Light"/>
          <w:sz w:val="22"/>
          <w:szCs w:val="22"/>
        </w:rPr>
        <w:t>t</w:t>
      </w:r>
      <w:r w:rsidR="00965A0E" w:rsidRPr="005F270B">
        <w:rPr>
          <w:rFonts w:ascii="Calibri" w:hAnsi="Calibri" w:cs="Calibri Light"/>
          <w:sz w:val="22"/>
          <w:szCs w:val="22"/>
        </w:rPr>
        <w:t xml:space="preserve">, and will be sought for the Prescribing dataset once this is </w:t>
      </w:r>
      <w:r w:rsidR="008D3C2F">
        <w:rPr>
          <w:rFonts w:ascii="Calibri" w:hAnsi="Calibri" w:cs="Calibri Light"/>
          <w:sz w:val="22"/>
          <w:szCs w:val="22"/>
        </w:rPr>
        <w:t xml:space="preserve">made </w:t>
      </w:r>
      <w:r w:rsidR="00965A0E" w:rsidRPr="005F270B">
        <w:rPr>
          <w:rFonts w:ascii="Calibri" w:hAnsi="Calibri" w:cs="Calibri Light"/>
          <w:sz w:val="22"/>
          <w:szCs w:val="22"/>
        </w:rPr>
        <w:t>available.</w:t>
      </w:r>
    </w:p>
    <w:p w14:paraId="6F170024" w14:textId="77777777" w:rsidR="000C2573" w:rsidRPr="000C2573" w:rsidRDefault="000C2573" w:rsidP="000C2573">
      <w:pPr>
        <w:pStyle w:val="ListParagraph"/>
        <w:ind w:left="1440"/>
        <w:jc w:val="both"/>
      </w:pPr>
    </w:p>
    <w:p w14:paraId="4B15D200" w14:textId="2EA981DE" w:rsidR="005F270B" w:rsidRDefault="000C2573" w:rsidP="005F270B">
      <w:pPr>
        <w:pStyle w:val="Heading4"/>
      </w:pPr>
      <w:r w:rsidRPr="005F270B">
        <w:t>ORION-4</w:t>
      </w:r>
      <w:r w:rsidR="00BA1EF1">
        <w:t xml:space="preserve"> (“A Randomized Trial Assessing the Effects of </w:t>
      </w:r>
      <w:proofErr w:type="spellStart"/>
      <w:r w:rsidR="00BA1EF1">
        <w:t>Inclisiran</w:t>
      </w:r>
      <w:proofErr w:type="spellEnd"/>
      <w:r w:rsidR="00BA1EF1">
        <w:t xml:space="preserve"> on Clinical Outcomes </w:t>
      </w:r>
      <w:proofErr w:type="gramStart"/>
      <w:r w:rsidR="00BA1EF1">
        <w:t>Among</w:t>
      </w:r>
      <w:proofErr w:type="gramEnd"/>
      <w:r w:rsidR="00BA1EF1">
        <w:t xml:space="preserve"> People with Cardiovascular Disease”)</w:t>
      </w:r>
    </w:p>
    <w:p w14:paraId="2C47E1AB" w14:textId="77777777" w:rsidR="00BA301B" w:rsidRDefault="00BA301B" w:rsidP="005F270B">
      <w:pPr>
        <w:jc w:val="both"/>
        <w:rPr>
          <w:rFonts w:ascii="Calibri" w:hAnsi="Calibri" w:cs="Calibri Light"/>
          <w:sz w:val="22"/>
          <w:szCs w:val="22"/>
        </w:rPr>
      </w:pPr>
    </w:p>
    <w:p w14:paraId="6A494D76" w14:textId="179EFDC5" w:rsidR="00BA301B" w:rsidRDefault="00BA1EF1" w:rsidP="005F270B">
      <w:pPr>
        <w:jc w:val="both"/>
        <w:rPr>
          <w:rFonts w:ascii="Calibri" w:hAnsi="Calibri" w:cs="Calibri Light"/>
          <w:sz w:val="22"/>
          <w:szCs w:val="22"/>
        </w:rPr>
      </w:pPr>
      <w:r>
        <w:rPr>
          <w:rFonts w:ascii="Calibri" w:hAnsi="Calibri" w:cs="Calibri Light"/>
          <w:sz w:val="22"/>
          <w:szCs w:val="22"/>
        </w:rPr>
        <w:t xml:space="preserve">ORION-4 </w:t>
      </w:r>
      <w:r w:rsidRPr="00BA1EF1">
        <w:rPr>
          <w:rFonts w:ascii="Calibri" w:hAnsi="Calibri" w:cs="Calibri Light"/>
          <w:sz w:val="22"/>
          <w:szCs w:val="22"/>
        </w:rPr>
        <w:t>(NCT03705234)</w:t>
      </w:r>
      <w:r>
        <w:rPr>
          <w:rFonts w:ascii="Calibri" w:hAnsi="Calibri" w:cs="Calibri Light"/>
          <w:sz w:val="22"/>
          <w:szCs w:val="22"/>
        </w:rPr>
        <w:t xml:space="preserve"> is a</w:t>
      </w:r>
      <w:r w:rsidR="000C2573" w:rsidRPr="005F270B">
        <w:rPr>
          <w:rFonts w:ascii="Calibri" w:hAnsi="Calibri" w:cs="Calibri Light"/>
          <w:sz w:val="22"/>
          <w:szCs w:val="22"/>
        </w:rPr>
        <w:t xml:space="preserve"> </w:t>
      </w:r>
      <w:r>
        <w:rPr>
          <w:rFonts w:ascii="Calibri" w:hAnsi="Calibri" w:cs="Calibri Light"/>
          <w:sz w:val="22"/>
          <w:szCs w:val="22"/>
        </w:rPr>
        <w:t xml:space="preserve">phase-III trial </w:t>
      </w:r>
      <w:r w:rsidR="000C2573" w:rsidRPr="005F270B">
        <w:rPr>
          <w:rFonts w:ascii="Calibri" w:hAnsi="Calibri" w:cs="Calibri Light"/>
          <w:sz w:val="22"/>
          <w:szCs w:val="22"/>
        </w:rPr>
        <w:t>of a cholesterol-lowering medication</w:t>
      </w:r>
      <w:r w:rsidR="00BA301B">
        <w:rPr>
          <w:rFonts w:ascii="Calibri" w:hAnsi="Calibri" w:cs="Calibri Light"/>
          <w:sz w:val="22"/>
          <w:szCs w:val="22"/>
        </w:rPr>
        <w:t xml:space="preserve"> called </w:t>
      </w:r>
      <w:proofErr w:type="spellStart"/>
      <w:r w:rsidR="00BA301B">
        <w:rPr>
          <w:rFonts w:ascii="Calibri" w:hAnsi="Calibri" w:cs="Calibri Light"/>
          <w:sz w:val="22"/>
          <w:szCs w:val="22"/>
        </w:rPr>
        <w:t>inclisiran</w:t>
      </w:r>
      <w:proofErr w:type="spellEnd"/>
      <w:r w:rsidR="00BA301B">
        <w:rPr>
          <w:rFonts w:ascii="Calibri" w:hAnsi="Calibri" w:cs="Calibri Light"/>
          <w:sz w:val="22"/>
          <w:szCs w:val="22"/>
        </w:rPr>
        <w:t xml:space="preserve"> in patients with established cardiovascular disease who are 55 years or older</w:t>
      </w:r>
      <w:r w:rsidR="000C2573" w:rsidRPr="005F270B">
        <w:rPr>
          <w:rFonts w:ascii="Calibri" w:hAnsi="Calibri" w:cs="Calibri Light"/>
          <w:sz w:val="22"/>
          <w:szCs w:val="22"/>
        </w:rPr>
        <w:t xml:space="preserve">. </w:t>
      </w:r>
    </w:p>
    <w:p w14:paraId="04CCAC4A" w14:textId="77777777" w:rsidR="00BA301B" w:rsidRDefault="00BA301B" w:rsidP="005F270B">
      <w:pPr>
        <w:jc w:val="both"/>
        <w:rPr>
          <w:rFonts w:ascii="Calibri" w:hAnsi="Calibri" w:cs="Calibri Light"/>
          <w:sz w:val="22"/>
          <w:szCs w:val="22"/>
        </w:rPr>
      </w:pPr>
    </w:p>
    <w:p w14:paraId="439F68CD" w14:textId="2E164F2B" w:rsidR="00BA1EF1" w:rsidRDefault="000C2573" w:rsidP="005F270B">
      <w:pPr>
        <w:jc w:val="both"/>
        <w:rPr>
          <w:rFonts w:ascii="Calibri" w:hAnsi="Calibri" w:cs="Calibri Light"/>
          <w:sz w:val="22"/>
          <w:szCs w:val="22"/>
        </w:rPr>
      </w:pPr>
      <w:r w:rsidRPr="005F270B">
        <w:rPr>
          <w:rFonts w:ascii="Calibri" w:hAnsi="Calibri" w:cs="Calibri Light"/>
          <w:sz w:val="22"/>
          <w:szCs w:val="22"/>
        </w:rPr>
        <w:t>The main source of concomitant medication data collection in ORION-4 are patient-reported medication lists</w:t>
      </w:r>
      <w:r w:rsidR="008D3C2F">
        <w:rPr>
          <w:rFonts w:ascii="Calibri" w:hAnsi="Calibri" w:cs="Calibri Light"/>
          <w:sz w:val="22"/>
          <w:szCs w:val="22"/>
        </w:rPr>
        <w:t>,</w:t>
      </w:r>
      <w:r w:rsidRPr="005F270B">
        <w:rPr>
          <w:rFonts w:ascii="Calibri" w:hAnsi="Calibri" w:cs="Calibri Light"/>
          <w:sz w:val="22"/>
          <w:szCs w:val="22"/>
        </w:rPr>
        <w:t xml:space="preserve"> collected at each study visit </w:t>
      </w:r>
      <w:r w:rsidR="00BA301B">
        <w:rPr>
          <w:rFonts w:ascii="Calibri" w:hAnsi="Calibri" w:cs="Calibri Light"/>
          <w:sz w:val="22"/>
          <w:szCs w:val="22"/>
        </w:rPr>
        <w:t>by the local research teams. T</w:t>
      </w:r>
      <w:r w:rsidRPr="005F270B">
        <w:rPr>
          <w:rFonts w:ascii="Calibri" w:hAnsi="Calibri" w:cs="Calibri Light"/>
          <w:sz w:val="22"/>
          <w:szCs w:val="22"/>
        </w:rPr>
        <w:t xml:space="preserve">his includes a screening visit </w:t>
      </w:r>
      <w:r w:rsidR="008D3C2F">
        <w:rPr>
          <w:rFonts w:ascii="Calibri" w:hAnsi="Calibri" w:cs="Calibri Light"/>
          <w:sz w:val="22"/>
          <w:szCs w:val="22"/>
        </w:rPr>
        <w:t xml:space="preserve">approximately </w:t>
      </w:r>
      <w:r w:rsidRPr="005F270B">
        <w:rPr>
          <w:rFonts w:ascii="Calibri" w:hAnsi="Calibri" w:cs="Calibri Light"/>
          <w:sz w:val="22"/>
          <w:szCs w:val="22"/>
        </w:rPr>
        <w:t xml:space="preserve">8-12 weeks before randomisation, a randomisation visit, a </w:t>
      </w:r>
      <w:r w:rsidR="00BA1EF1">
        <w:rPr>
          <w:rFonts w:ascii="Calibri" w:hAnsi="Calibri" w:cs="Calibri Light"/>
          <w:sz w:val="22"/>
          <w:szCs w:val="22"/>
        </w:rPr>
        <w:t>first</w:t>
      </w:r>
      <w:r w:rsidRPr="005F270B">
        <w:rPr>
          <w:rFonts w:ascii="Calibri" w:hAnsi="Calibri" w:cs="Calibri Light"/>
          <w:sz w:val="22"/>
          <w:szCs w:val="22"/>
        </w:rPr>
        <w:t xml:space="preserve"> follow-up visit</w:t>
      </w:r>
      <w:r w:rsidR="00BA1EF1">
        <w:rPr>
          <w:rFonts w:ascii="Calibri" w:hAnsi="Calibri" w:cs="Calibri Light"/>
          <w:sz w:val="22"/>
          <w:szCs w:val="22"/>
        </w:rPr>
        <w:t xml:space="preserve"> at approximately 3</w:t>
      </w:r>
      <w:r w:rsidR="008D3C2F">
        <w:rPr>
          <w:rFonts w:ascii="Calibri" w:hAnsi="Calibri" w:cs="Calibri Light"/>
          <w:sz w:val="22"/>
          <w:szCs w:val="22"/>
        </w:rPr>
        <w:t xml:space="preserve"> </w:t>
      </w:r>
      <w:r w:rsidR="00BA1EF1">
        <w:rPr>
          <w:rFonts w:ascii="Calibri" w:hAnsi="Calibri" w:cs="Calibri Light"/>
          <w:sz w:val="22"/>
          <w:szCs w:val="22"/>
        </w:rPr>
        <w:t>months</w:t>
      </w:r>
      <w:r w:rsidRPr="005F270B">
        <w:rPr>
          <w:rFonts w:ascii="Calibri" w:hAnsi="Calibri" w:cs="Calibri Light"/>
          <w:sz w:val="22"/>
          <w:szCs w:val="22"/>
        </w:rPr>
        <w:t xml:space="preserve">, and </w:t>
      </w:r>
      <w:r w:rsidR="00BA1EF1">
        <w:rPr>
          <w:rFonts w:ascii="Calibri" w:hAnsi="Calibri" w:cs="Calibri Light"/>
          <w:sz w:val="22"/>
          <w:szCs w:val="22"/>
        </w:rPr>
        <w:t xml:space="preserve">subsequent follow-up </w:t>
      </w:r>
      <w:r w:rsidRPr="005F270B">
        <w:rPr>
          <w:rFonts w:ascii="Calibri" w:hAnsi="Calibri" w:cs="Calibri Light"/>
          <w:sz w:val="22"/>
          <w:szCs w:val="22"/>
        </w:rPr>
        <w:t xml:space="preserve">visits </w:t>
      </w:r>
      <w:r w:rsidR="00BA1EF1">
        <w:rPr>
          <w:rFonts w:ascii="Calibri" w:hAnsi="Calibri" w:cs="Calibri Light"/>
          <w:sz w:val="22"/>
          <w:szCs w:val="22"/>
        </w:rPr>
        <w:t>at approximately 6</w:t>
      </w:r>
      <w:r w:rsidR="008D3C2F">
        <w:rPr>
          <w:rFonts w:ascii="Calibri" w:hAnsi="Calibri" w:cs="Calibri Light"/>
          <w:sz w:val="22"/>
          <w:szCs w:val="22"/>
        </w:rPr>
        <w:t>-</w:t>
      </w:r>
      <w:r w:rsidR="00BA1EF1">
        <w:rPr>
          <w:rFonts w:ascii="Calibri" w:hAnsi="Calibri" w:cs="Calibri Light"/>
          <w:sz w:val="22"/>
          <w:szCs w:val="22"/>
        </w:rPr>
        <w:t xml:space="preserve">monthly periods </w:t>
      </w:r>
      <w:r w:rsidRPr="005F270B">
        <w:rPr>
          <w:rFonts w:ascii="Calibri" w:hAnsi="Calibri" w:cs="Calibri Light"/>
          <w:sz w:val="22"/>
          <w:szCs w:val="22"/>
        </w:rPr>
        <w:t xml:space="preserve">thereafter. </w:t>
      </w:r>
    </w:p>
    <w:p w14:paraId="52D411DC" w14:textId="77777777" w:rsidR="00BA1EF1" w:rsidRDefault="00BA1EF1" w:rsidP="005F270B">
      <w:pPr>
        <w:jc w:val="both"/>
        <w:rPr>
          <w:rFonts w:ascii="Calibri" w:hAnsi="Calibri" w:cs="Calibri Light"/>
          <w:sz w:val="22"/>
          <w:szCs w:val="22"/>
        </w:rPr>
      </w:pPr>
    </w:p>
    <w:p w14:paraId="7A00EAE3" w14:textId="558462ED" w:rsidR="000C2573" w:rsidRPr="005F270B" w:rsidRDefault="00965A0E" w:rsidP="005F270B">
      <w:pPr>
        <w:jc w:val="both"/>
      </w:pPr>
      <w:r w:rsidRPr="005F270B">
        <w:rPr>
          <w:rFonts w:ascii="Calibri" w:hAnsi="Calibri" w:cs="Calibri Light"/>
          <w:sz w:val="22"/>
          <w:szCs w:val="22"/>
        </w:rPr>
        <w:t xml:space="preserve">Linkage data </w:t>
      </w:r>
      <w:proofErr w:type="gramStart"/>
      <w:r w:rsidRPr="005F270B">
        <w:rPr>
          <w:rFonts w:ascii="Calibri" w:hAnsi="Calibri" w:cs="Calibri Light"/>
          <w:sz w:val="22"/>
          <w:szCs w:val="22"/>
        </w:rPr>
        <w:t>has been requested</w:t>
      </w:r>
      <w:proofErr w:type="gramEnd"/>
      <w:r w:rsidRPr="005F270B">
        <w:rPr>
          <w:rFonts w:ascii="Calibri" w:hAnsi="Calibri" w:cs="Calibri Light"/>
          <w:sz w:val="22"/>
          <w:szCs w:val="22"/>
        </w:rPr>
        <w:t xml:space="preserve"> for the Dispensing dataset, and will be sought for the Prescribing dataset once this is available.</w:t>
      </w:r>
    </w:p>
    <w:p w14:paraId="36FA1A27" w14:textId="22DD08CF" w:rsidR="00D863CD" w:rsidRDefault="00D863CD">
      <w:pPr>
        <w:rPr>
          <w:b/>
          <w:bCs/>
        </w:rPr>
      </w:pPr>
    </w:p>
    <w:p w14:paraId="6B1F460E" w14:textId="3AD2D92C" w:rsidR="00D863CD" w:rsidRDefault="00797C4F" w:rsidP="00C12A2D">
      <w:pPr>
        <w:pStyle w:val="Heading3"/>
      </w:pPr>
      <w:bookmarkStart w:id="18" w:name="_Toc83124900"/>
      <w:r>
        <w:t>Overview of data sources</w:t>
      </w:r>
      <w:bookmarkEnd w:id="18"/>
    </w:p>
    <w:p w14:paraId="1597E0E6" w14:textId="2C324951" w:rsidR="00D863CD" w:rsidRDefault="00D863CD">
      <w:pPr>
        <w:rPr>
          <w:b/>
          <w:bCs/>
        </w:rPr>
      </w:pPr>
    </w:p>
    <w:p w14:paraId="2033656B" w14:textId="44877812" w:rsidR="00965A0E" w:rsidRDefault="00965A0E" w:rsidP="00C12A2D">
      <w:pPr>
        <w:pStyle w:val="Heading4"/>
      </w:pPr>
      <w:r>
        <w:t>The Prescribing dataset</w:t>
      </w:r>
    </w:p>
    <w:p w14:paraId="59553375" w14:textId="77777777" w:rsidR="0023604F" w:rsidRDefault="0023604F" w:rsidP="00965A0E">
      <w:pPr>
        <w:jc w:val="both"/>
      </w:pPr>
    </w:p>
    <w:p w14:paraId="406B0C40" w14:textId="1E89C0E7" w:rsidR="00C653CB" w:rsidRDefault="00965A0E" w:rsidP="00965A0E">
      <w:pPr>
        <w:jc w:val="both"/>
      </w:pPr>
      <w:r>
        <w:t xml:space="preserve">The Prescribing dataset is provided as a </w:t>
      </w:r>
      <w:proofErr w:type="spellStart"/>
      <w:r>
        <w:t>subproduct</w:t>
      </w:r>
      <w:proofErr w:type="spellEnd"/>
      <w:r>
        <w:t xml:space="preserve"> of the General Practice Extraction Service (GPES).</w:t>
      </w:r>
      <w:r w:rsidR="00BE3377">
        <w:fldChar w:fldCharType="begin"/>
      </w:r>
      <w:r w:rsidR="00BE3377">
        <w:instrText xml:space="preserve"> ADDIN ZOTERO_ITEM CSL_CITATION {"citationID":"gAFxzNgE","properties":{"formattedCitation":"\\super 1\\nosupersub{}","plainCitation":"1","noteIndex":0},"citationItems":[{"id":14515,"uris":["http://zotero.org/users/5813034/items/T84VV7KR"],"uri":["http://zotero.org/users/5813034/items/T84VV7KR"],"itemData":{"id":14515,"type":"webpage","title":"General Practice Extraction Service","URL":"https://digital.nhs.uk/services/general-practice-extraction-service","author":[{"literal":"NHS Digital"}],"accessed":{"date-parts":[["2021",9,21]]},"issued":{"date-parts":[["2021",9,13]]}}}],"schema":"https://github.com/citation-style-language/schema/raw/master/csl-citation.json"} </w:instrText>
      </w:r>
      <w:r w:rsidR="00BE3377">
        <w:fldChar w:fldCharType="separate"/>
      </w:r>
      <w:proofErr w:type="gramStart"/>
      <w:r w:rsidR="00BE3377" w:rsidRPr="00BE3377">
        <w:rPr>
          <w:rFonts w:ascii="Calibri" w:cs="Calibri"/>
          <w:vertAlign w:val="superscript"/>
        </w:rPr>
        <w:t>1</w:t>
      </w:r>
      <w:proofErr w:type="gramEnd"/>
      <w:r w:rsidR="00BE3377">
        <w:fldChar w:fldCharType="end"/>
      </w:r>
      <w:r>
        <w:t xml:space="preserve"> GPES is a system operated by NHS Digital that regularly extracts data from GP practices in England for several purposes, namely reimbursement. </w:t>
      </w:r>
    </w:p>
    <w:p w14:paraId="54703959" w14:textId="77777777" w:rsidR="00C653CB" w:rsidRDefault="00C653CB" w:rsidP="00965A0E">
      <w:pPr>
        <w:jc w:val="both"/>
      </w:pPr>
    </w:p>
    <w:p w14:paraId="5F631435" w14:textId="33A1A3C7" w:rsidR="00965A0E" w:rsidRPr="00965A0E" w:rsidRDefault="00965A0E" w:rsidP="00965A0E">
      <w:pPr>
        <w:jc w:val="both"/>
      </w:pPr>
      <w:r>
        <w:t xml:space="preserve">Rather than a complete extraction of all the information contained in primary care, GPES </w:t>
      </w:r>
      <w:r w:rsidR="0064743D">
        <w:t>performs data extracts</w:t>
      </w:r>
      <w:r>
        <w:t xml:space="preserve"> relating to </w:t>
      </w:r>
      <w:r w:rsidR="0064743D">
        <w:t xml:space="preserve">specific </w:t>
      </w:r>
      <w:r>
        <w:t xml:space="preserve">clusters of interest, such as specific conditions, </w:t>
      </w:r>
      <w:r>
        <w:lastRenderedPageBreak/>
        <w:t xml:space="preserve">medications, and clinical care pathways. The GPES export comprises about 450 different clusters, which are built of approximately 50,000 individual </w:t>
      </w:r>
      <w:r w:rsidR="0064743D">
        <w:t xml:space="preserve">SNOMED </w:t>
      </w:r>
      <w:r>
        <w:t>codes use</w:t>
      </w:r>
      <w:r w:rsidR="0064743D">
        <w:t>d in the</w:t>
      </w:r>
      <w:r>
        <w:t xml:space="preserve">  extraction</w:t>
      </w:r>
      <w:r w:rsidR="0064743D">
        <w:t xml:space="preserve"> process</w:t>
      </w:r>
      <w:r>
        <w:t>.</w:t>
      </w:r>
      <w:r w:rsidR="00BE3377">
        <w:fldChar w:fldCharType="begin"/>
      </w:r>
      <w:r w:rsidR="00BE3377">
        <w:instrText xml:space="preserve"> ADDIN ZOTERO_ITEM CSL_CITATION {"citationID":"LQ6nJSUG","properties":{"formattedCitation":"\\super 2\\nosupersub{}","plainCitation":"2","noteIndex":0},"citationItems":[{"id":14520,"uris":["http://zotero.org/users/5813034/items/JYPPWZIA"],"uri":["http://zotero.org/users/5813034/items/JYPPWZIA"],"itemData":{"id":14520,"type":"webpage","title":"GPES data for pandemic planning and research (COVID-19)","URL":"https://digital.nhs.uk/coronavirus/gpes-data-for-pandemic-planning-and-research","author":[{"literal":"NHS Digital"}],"accessed":{"date-parts":[["2021",9,21]]},"issued":{"date-parts":[["2021",9,20]]}}}],"schema":"https://github.com/citation-style-language/schema/raw/master/csl-citation.json"} </w:instrText>
      </w:r>
      <w:r w:rsidR="00BE3377">
        <w:fldChar w:fldCharType="separate"/>
      </w:r>
      <w:r w:rsidR="00BE3377" w:rsidRPr="00BE3377">
        <w:rPr>
          <w:rFonts w:ascii="Calibri" w:cs="Calibri"/>
          <w:vertAlign w:val="superscript"/>
        </w:rPr>
        <w:t>2</w:t>
      </w:r>
      <w:r w:rsidR="00BE3377">
        <w:fldChar w:fldCharType="end"/>
      </w:r>
      <w:r w:rsidR="0090421B">
        <w:t xml:space="preserve"> This dataset has no specified lookback period.</w:t>
      </w:r>
      <w:r w:rsidR="0064743D">
        <w:t xml:space="preserve"> Given the novelty of dataset this, its features and structure will be described as part of this project.</w:t>
      </w:r>
    </w:p>
    <w:p w14:paraId="399D0D90" w14:textId="591E11A5" w:rsidR="006844A9" w:rsidRDefault="006844A9">
      <w:pPr>
        <w:rPr>
          <w:b/>
          <w:bCs/>
        </w:rPr>
      </w:pPr>
    </w:p>
    <w:p w14:paraId="7197D9F4" w14:textId="1C162042" w:rsidR="006844A9" w:rsidRDefault="00965A0E" w:rsidP="00C12A2D">
      <w:pPr>
        <w:pStyle w:val="Heading4"/>
      </w:pPr>
      <w:r>
        <w:t>The Dispensing dataset</w:t>
      </w:r>
    </w:p>
    <w:p w14:paraId="7DC8D239" w14:textId="77777777" w:rsidR="0023604F" w:rsidRDefault="0023604F" w:rsidP="0090421B">
      <w:pPr>
        <w:jc w:val="both"/>
      </w:pPr>
    </w:p>
    <w:p w14:paraId="43C474D9" w14:textId="0C5675F9" w:rsidR="00C653CB" w:rsidRDefault="00965A0E" w:rsidP="0090421B">
      <w:pPr>
        <w:jc w:val="both"/>
      </w:pPr>
      <w:r>
        <w:t xml:space="preserve">The Dispensing dataset </w:t>
      </w:r>
      <w:r w:rsidR="00C653CB">
        <w:t xml:space="preserve">is </w:t>
      </w:r>
      <w:r w:rsidR="0090421B">
        <w:t>maintained and provided</w:t>
      </w:r>
      <w:r w:rsidR="00C653CB">
        <w:t xml:space="preserve"> by NHS Digital using data </w:t>
      </w:r>
      <w:r w:rsidR="0090421B">
        <w:t>generated by</w:t>
      </w:r>
      <w:r w:rsidR="00C653CB">
        <w:t xml:space="preserve"> NHSBSA as a collection of electronic and paper prescriptions submitted for reimbursement each month</w:t>
      </w:r>
      <w:r w:rsidR="0090421B">
        <w:t xml:space="preserve"> (</w:t>
      </w:r>
      <w:r w:rsidR="0064743D">
        <w:t>dating</w:t>
      </w:r>
      <w:r w:rsidR="0090421B">
        <w:t xml:space="preserve"> back to April 2018)</w:t>
      </w:r>
      <w:r w:rsidR="00C653CB">
        <w:t>.</w:t>
      </w:r>
      <w:r w:rsidR="00BE3377">
        <w:fldChar w:fldCharType="begin"/>
      </w:r>
      <w:r w:rsidR="00BE3377">
        <w:instrText xml:space="preserve"> ADDIN ZOTERO_ITEM CSL_CITATION {"citationID":"qDQEnMFo","properties":{"formattedCitation":"\\super 3\\nosupersub{}","plainCitation":"3","noteIndex":0},"citationItems":[{"id":1445,"uris":["http://zotero.org/users/5813034/items/XA2FAHQF"],"uri":["http://zotero.org/users/5813034/items/XA2FAHQF"],"itemData":{"id":1445,"type":"post-weblog","title":"Dispensing data","URL":"https://www.nhsbsa.nhs.uk/prescription-data/dispensing-data","author":[{"family":"NHSBSA","given":""}],"accessed":{"date-parts":[["2019",10,26]]}}}],"schema":"https://github.com/citation-style-language/schema/raw/master/csl-citation.json"} </w:instrText>
      </w:r>
      <w:r w:rsidR="00BE3377">
        <w:fldChar w:fldCharType="separate"/>
      </w:r>
      <w:r w:rsidR="00BE3377" w:rsidRPr="00BE3377">
        <w:rPr>
          <w:rFonts w:ascii="Calibri" w:cs="Calibri"/>
          <w:vertAlign w:val="superscript"/>
        </w:rPr>
        <w:t>3</w:t>
      </w:r>
      <w:r w:rsidR="00BE3377">
        <w:fldChar w:fldCharType="end"/>
      </w:r>
      <w:r w:rsidR="00C653CB">
        <w:t xml:space="preserve"> This includes medicines dispensed or supplied by community pharmacies, appliance contractors, and dispensing doctors in England, as well as: </w:t>
      </w:r>
    </w:p>
    <w:p w14:paraId="595BA448" w14:textId="77777777" w:rsidR="00C653CB" w:rsidRDefault="00C653CB" w:rsidP="00490DCF">
      <w:pPr>
        <w:pStyle w:val="ListParagraph"/>
        <w:numPr>
          <w:ilvl w:val="0"/>
          <w:numId w:val="16"/>
        </w:numPr>
        <w:ind w:left="709"/>
      </w:pPr>
      <w:r w:rsidRPr="00C653CB">
        <w:t xml:space="preserve">medicines </w:t>
      </w:r>
      <w:r>
        <w:t>submitted by prescribing doctors</w:t>
      </w:r>
      <w:r w:rsidRPr="00C653CB">
        <w:t xml:space="preserve"> and personal</w:t>
      </w:r>
      <w:r>
        <w:t>l</w:t>
      </w:r>
      <w:r w:rsidRPr="00C653CB">
        <w:t>y</w:t>
      </w:r>
      <w:r>
        <w:t xml:space="preserve"> administered in England</w:t>
      </w:r>
    </w:p>
    <w:p w14:paraId="7A51971D" w14:textId="7DFFC10B" w:rsidR="00C653CB" w:rsidRDefault="00C653CB" w:rsidP="00490DCF">
      <w:pPr>
        <w:pStyle w:val="ListParagraph"/>
        <w:numPr>
          <w:ilvl w:val="0"/>
          <w:numId w:val="16"/>
        </w:numPr>
        <w:ind w:left="709"/>
      </w:pPr>
      <w:r>
        <w:t>medicines prescribed in England but dispensed elsewhere in the UK</w:t>
      </w:r>
    </w:p>
    <w:p w14:paraId="133ED8AB" w14:textId="579DB39D" w:rsidR="00965A0E" w:rsidRDefault="00C653CB" w:rsidP="00490DCF">
      <w:pPr>
        <w:pStyle w:val="ListParagraph"/>
        <w:numPr>
          <w:ilvl w:val="0"/>
          <w:numId w:val="16"/>
        </w:numPr>
        <w:ind w:left="709"/>
      </w:pPr>
      <w:r>
        <w:t>medicines prescribed elsewhere in the UK but dispensed in England</w:t>
      </w:r>
      <w:r w:rsidRPr="00C653CB">
        <w:t xml:space="preserve"> </w:t>
      </w:r>
    </w:p>
    <w:p w14:paraId="66CFF524" w14:textId="7C846B97" w:rsidR="00C653CB" w:rsidRDefault="00C653CB" w:rsidP="00C653CB"/>
    <w:p w14:paraId="7F20811A" w14:textId="196246CB" w:rsidR="0064743D" w:rsidRDefault="0064743D" w:rsidP="00C653CB">
      <w:r>
        <w:t xml:space="preserve">The data includes prescriptions issued </w:t>
      </w:r>
      <w:proofErr w:type="gramStart"/>
      <w:r>
        <w:t>not only by</w:t>
      </w:r>
      <w:proofErr w:type="gramEnd"/>
      <w:r>
        <w:t xml:space="preserve"> general practitioners, but also community and hospital clinics, dentists, and community nursing services. Therefore, it </w:t>
      </w:r>
      <w:proofErr w:type="gramStart"/>
      <w:r>
        <w:t>is expected</w:t>
      </w:r>
      <w:proofErr w:type="gramEnd"/>
      <w:r>
        <w:t xml:space="preserve"> that this dataset will contain any medicine that was either prescribed anywhere in England, or dispensed in the community in England.</w:t>
      </w:r>
    </w:p>
    <w:p w14:paraId="11F8053F" w14:textId="77777777" w:rsidR="0064743D" w:rsidRDefault="0064743D" w:rsidP="00C653CB"/>
    <w:p w14:paraId="4524202C" w14:textId="50AB7CC4" w:rsidR="0064743D" w:rsidRPr="00C653CB" w:rsidRDefault="0064743D" w:rsidP="00C653CB">
      <w:proofErr w:type="gramStart"/>
      <w:r>
        <w:t>Similarly</w:t>
      </w:r>
      <w:proofErr w:type="gramEnd"/>
      <w:r>
        <w:t xml:space="preserve"> to the Prescribing dataset, the features and structure of the Dispensing dataset will be described as part of this project.</w:t>
      </w:r>
    </w:p>
    <w:p w14:paraId="5561D986" w14:textId="662250C9" w:rsidR="00965A0E" w:rsidRDefault="00965A0E">
      <w:pPr>
        <w:rPr>
          <w:b/>
          <w:bCs/>
        </w:rPr>
      </w:pPr>
    </w:p>
    <w:p w14:paraId="4D8223D5" w14:textId="10A6F12B" w:rsidR="00BA301B" w:rsidRDefault="00BA301B" w:rsidP="00BA301B">
      <w:pPr>
        <w:pStyle w:val="Heading4"/>
      </w:pPr>
      <w:r>
        <w:t>Local general practice data (AMALFI)</w:t>
      </w:r>
    </w:p>
    <w:p w14:paraId="1D903C89" w14:textId="77777777" w:rsidR="0023604F" w:rsidRDefault="0023604F" w:rsidP="00BA301B">
      <w:pPr>
        <w:jc w:val="both"/>
      </w:pPr>
    </w:p>
    <w:p w14:paraId="6F7EC474" w14:textId="17C9A723" w:rsidR="00BA301B" w:rsidRDefault="00BA301B" w:rsidP="00BA301B">
      <w:pPr>
        <w:jc w:val="both"/>
      </w:pPr>
      <w:r>
        <w:t>AMALFI is collecting data on medications and other features of interest from GP practices</w:t>
      </w:r>
      <w:r w:rsidR="0057275C">
        <w:t xml:space="preserve">. </w:t>
      </w:r>
      <w:r>
        <w:t xml:space="preserve"> </w:t>
      </w:r>
      <w:proofErr w:type="gramStart"/>
      <w:r w:rsidR="0057275C">
        <w:t>Similarly</w:t>
      </w:r>
      <w:proofErr w:type="gramEnd"/>
      <w:r w:rsidR="0057275C">
        <w:t xml:space="preserve"> to the Prescribing dataset, the GP data extract in AMALFI is not a direct copy of all the data entered in the electronic health record, but </w:t>
      </w:r>
      <w:r>
        <w:t xml:space="preserve">based on a pre-specified search query developed by experienced primary care physicians and focused on medications of interest to the trial. </w:t>
      </w:r>
      <w:r w:rsidR="0057275C">
        <w:t xml:space="preserve">This search </w:t>
      </w:r>
      <w:proofErr w:type="gramStart"/>
      <w:r w:rsidR="0057275C">
        <w:t>is created</w:t>
      </w:r>
      <w:proofErr w:type="gramEnd"/>
      <w:r w:rsidR="0057275C">
        <w:t xml:space="preserve"> by compiling </w:t>
      </w:r>
      <w:r w:rsidR="00E75CD6">
        <w:t xml:space="preserve">clinical codes and terms that represent a specific </w:t>
      </w:r>
      <w:r w:rsidR="0057275C">
        <w:t>feature of interest into a group of individual queries</w:t>
      </w:r>
      <w:r w:rsidR="00E75CD6">
        <w:t>, each represented by a collection of clinical codes; the system then returns</w:t>
      </w:r>
      <w:r w:rsidR="0057275C">
        <w:t xml:space="preserve"> any </w:t>
      </w:r>
      <w:r w:rsidR="00E75CD6">
        <w:t>records</w:t>
      </w:r>
      <w:r w:rsidR="0057275C">
        <w:t xml:space="preserve"> matching the </w:t>
      </w:r>
      <w:r w:rsidR="00E75CD6">
        <w:t>codes of interest</w:t>
      </w:r>
      <w:r w:rsidR="0064743D">
        <w:t>,</w:t>
      </w:r>
      <w:r w:rsidR="00E75CD6">
        <w:t xml:space="preserve"> grouped by query (e.g. aspirin, statins, insulins, </w:t>
      </w:r>
      <w:proofErr w:type="spellStart"/>
      <w:r w:rsidR="00E75CD6">
        <w:t>etc</w:t>
      </w:r>
      <w:proofErr w:type="spellEnd"/>
      <w:r w:rsidR="00E75CD6">
        <w:t xml:space="preserve">). </w:t>
      </w:r>
      <w:r>
        <w:t>These data are direct extracts of the</w:t>
      </w:r>
      <w:r w:rsidR="00EB6650">
        <w:t xml:space="preserve"> local</w:t>
      </w:r>
      <w:r>
        <w:t xml:space="preserve"> </w:t>
      </w:r>
      <w:r w:rsidR="0064743D">
        <w:t>record</w:t>
      </w:r>
      <w:r>
        <w:t xml:space="preserve"> and </w:t>
      </w:r>
      <w:r w:rsidR="0057275C">
        <w:t>can be</w:t>
      </w:r>
      <w:r>
        <w:t xml:space="preserve"> considered prescription </w:t>
      </w:r>
      <w:r w:rsidR="0057275C">
        <w:t xml:space="preserve">(rather than dispensing) </w:t>
      </w:r>
      <w:r>
        <w:t>data. The data fields collected include the medication name</w:t>
      </w:r>
      <w:r w:rsidR="00EB6650">
        <w:t xml:space="preserve">, date, </w:t>
      </w:r>
      <w:r w:rsidR="0023604F">
        <w:t>units prescribed</w:t>
      </w:r>
      <w:r w:rsidR="00EB6650">
        <w:t xml:space="preserve">, number of </w:t>
      </w:r>
      <w:r w:rsidR="0023604F">
        <w:t>issues in course</w:t>
      </w:r>
      <w:r w:rsidR="00EB6650">
        <w:t>, and instructions to patients</w:t>
      </w:r>
      <w:r w:rsidR="0023604F">
        <w:t xml:space="preserve">. </w:t>
      </w:r>
    </w:p>
    <w:p w14:paraId="04069F6A" w14:textId="0D1E51A5" w:rsidR="0023604F" w:rsidRDefault="0023604F" w:rsidP="00BA301B">
      <w:pPr>
        <w:jc w:val="both"/>
      </w:pPr>
    </w:p>
    <w:p w14:paraId="5F2ED9E4" w14:textId="2938293E" w:rsidR="0023604F" w:rsidRPr="00BA301B" w:rsidRDefault="0023604F" w:rsidP="0023604F">
      <w:pPr>
        <w:pStyle w:val="Heading4"/>
      </w:pPr>
      <w:r>
        <w:t>Patient-reported medication (ORION-4)</w:t>
      </w:r>
    </w:p>
    <w:p w14:paraId="5EB1A850" w14:textId="77777777" w:rsidR="0023604F" w:rsidRDefault="0023604F" w:rsidP="0023604F">
      <w:pPr>
        <w:jc w:val="both"/>
      </w:pPr>
    </w:p>
    <w:p w14:paraId="2CA0D640" w14:textId="1E26E144" w:rsidR="00BA301B" w:rsidRDefault="0023604F" w:rsidP="0023604F">
      <w:pPr>
        <w:jc w:val="both"/>
      </w:pPr>
      <w:r>
        <w:t>Concomitant medications for ORION-4 participants are recorded using electronic case report forms (</w:t>
      </w:r>
      <w:proofErr w:type="spellStart"/>
      <w:r>
        <w:t>eCRFs</w:t>
      </w:r>
      <w:proofErr w:type="spellEnd"/>
      <w:r>
        <w:t>)</w:t>
      </w:r>
      <w:r w:rsidR="0057275C">
        <w:t xml:space="preserve"> </w:t>
      </w:r>
      <w:r>
        <w:t xml:space="preserve">at each study visit. All regular medications taken at the time of the visit </w:t>
      </w:r>
      <w:proofErr w:type="gramStart"/>
      <w:r>
        <w:t>are recorded</w:t>
      </w:r>
      <w:proofErr w:type="gramEnd"/>
      <w:r>
        <w:t xml:space="preserve"> using drop-down menus </w:t>
      </w:r>
      <w:r w:rsidR="0057275C">
        <w:t xml:space="preserve">containing </w:t>
      </w:r>
      <w:r w:rsidR="00DE4F24">
        <w:t>a</w:t>
      </w:r>
      <w:r w:rsidR="00E75CD6">
        <w:t xml:space="preserve">n in-house </w:t>
      </w:r>
      <w:r w:rsidR="00DE4F24">
        <w:t>list of approximately 9,000 unique drug terms</w:t>
      </w:r>
      <w:r w:rsidR="0057275C">
        <w:t xml:space="preserve">, or else </w:t>
      </w:r>
      <w:r w:rsidR="0057275C" w:rsidRPr="0057275C">
        <w:t>by free text</w:t>
      </w:r>
      <w:r w:rsidR="00DE4F24" w:rsidRPr="0057275C">
        <w:t>.</w:t>
      </w:r>
      <w:r w:rsidR="0057275C" w:rsidRPr="0057275C">
        <w:t xml:space="preserve"> </w:t>
      </w:r>
      <w:r w:rsidR="00DE4F24" w:rsidRPr="0057275C">
        <w:t>Th</w:t>
      </w:r>
      <w:r w:rsidR="0057275C" w:rsidRPr="0057275C">
        <w:t>e drug</w:t>
      </w:r>
      <w:r w:rsidR="00DE4F24" w:rsidRPr="0057275C">
        <w:t xml:space="preserve"> list </w:t>
      </w:r>
      <w:proofErr w:type="gramStart"/>
      <w:r w:rsidR="0057275C" w:rsidRPr="0057275C">
        <w:t>is based</w:t>
      </w:r>
      <w:proofErr w:type="gramEnd"/>
      <w:r w:rsidR="0057275C" w:rsidRPr="0057275C">
        <w:t xml:space="preserve"> on </w:t>
      </w:r>
      <w:r w:rsidR="00DE4F24" w:rsidRPr="0057275C">
        <w:t xml:space="preserve">READ </w:t>
      </w:r>
      <w:r w:rsidR="0057275C" w:rsidRPr="0057275C">
        <w:t>drug codes</w:t>
      </w:r>
      <w:r w:rsidR="00DE4F24" w:rsidRPr="0057275C">
        <w:t xml:space="preserve"> and additional bespoke drug codes</w:t>
      </w:r>
      <w:r w:rsidR="00E75CD6">
        <w:t xml:space="preserve"> assembled by researchers at CTSU, either for ORION-4 specifically or for previous trials</w:t>
      </w:r>
      <w:r w:rsidR="0057275C" w:rsidRPr="0057275C">
        <w:t>. E</w:t>
      </w:r>
      <w:r w:rsidR="00DE4F24" w:rsidRPr="0057275C">
        <w:t xml:space="preserve">ach </w:t>
      </w:r>
      <w:r w:rsidR="0057275C" w:rsidRPr="0057275C">
        <w:t xml:space="preserve">individual drug term has a unique </w:t>
      </w:r>
      <w:r w:rsidRPr="0057275C">
        <w:t xml:space="preserve">in-house </w:t>
      </w:r>
      <w:r w:rsidR="0057275C" w:rsidRPr="0057275C">
        <w:t>identifier (as well as a READ code if based on a READ concept)</w:t>
      </w:r>
      <w:r w:rsidRPr="0057275C">
        <w:t xml:space="preserve">. </w:t>
      </w:r>
      <w:r w:rsidR="0057275C">
        <w:t xml:space="preserve">Free text entries </w:t>
      </w:r>
      <w:proofErr w:type="gramStart"/>
      <w:r w:rsidR="0057275C">
        <w:t xml:space="preserve">are later </w:t>
      </w:r>
      <w:r w:rsidR="0064743D">
        <w:t>assigned</w:t>
      </w:r>
      <w:proofErr w:type="gramEnd"/>
      <w:r w:rsidR="0064743D">
        <w:t xml:space="preserve"> a pre-existent or new</w:t>
      </w:r>
      <w:r w:rsidR="0057275C">
        <w:t xml:space="preserve"> </w:t>
      </w:r>
      <w:r w:rsidR="0064743D">
        <w:t>drug code</w:t>
      </w:r>
      <w:r w:rsidR="0057275C">
        <w:t xml:space="preserve">. </w:t>
      </w:r>
      <w:r w:rsidRPr="0057275C">
        <w:t xml:space="preserve">Doses </w:t>
      </w:r>
      <w:proofErr w:type="gramStart"/>
      <w:r w:rsidRPr="0057275C">
        <w:t>are not recorded</w:t>
      </w:r>
      <w:proofErr w:type="gramEnd"/>
      <w:r w:rsidR="0064743D">
        <w:t xml:space="preserve"> in ORION-4</w:t>
      </w:r>
      <w:r w:rsidRPr="0057275C">
        <w:t xml:space="preserve">, except for statins. </w:t>
      </w:r>
    </w:p>
    <w:p w14:paraId="549CA3CD" w14:textId="1844CEDC" w:rsidR="002B3736" w:rsidRDefault="002B3736" w:rsidP="0023604F">
      <w:pPr>
        <w:jc w:val="both"/>
      </w:pPr>
    </w:p>
    <w:p w14:paraId="4F814898" w14:textId="77777777" w:rsidR="002B3736" w:rsidRDefault="002B3736" w:rsidP="002B3736">
      <w:pPr>
        <w:pStyle w:val="Heading3"/>
      </w:pPr>
      <w:bookmarkStart w:id="19" w:name="_Toc83124901"/>
      <w:r>
        <w:t>Definition of study outcomes</w:t>
      </w:r>
      <w:bookmarkEnd w:id="19"/>
    </w:p>
    <w:p w14:paraId="2DCAD92B" w14:textId="77777777" w:rsidR="002B3736" w:rsidRDefault="002B3736" w:rsidP="002B3736">
      <w:pPr>
        <w:jc w:val="both"/>
      </w:pPr>
    </w:p>
    <w:p w14:paraId="59FA1A51" w14:textId="77777777" w:rsidR="002B3736" w:rsidRDefault="002B3736" w:rsidP="002B3736">
      <w:pPr>
        <w:jc w:val="both"/>
      </w:pPr>
      <w:r>
        <w:t>The main aim of this study is to assess how RCD compares with standard methods for concomitant medication collection in RCTs, and which sources of RCD are preferred. Therefore, the primary outcomes will replicate the main questions of interest regarding concomitant medications in RECOVERY, AMALFI and ORION-4.</w:t>
      </w:r>
    </w:p>
    <w:p w14:paraId="6AD06B24" w14:textId="77777777" w:rsidR="002B3736" w:rsidRDefault="002B3736" w:rsidP="002B3736">
      <w:pPr>
        <w:jc w:val="both"/>
      </w:pPr>
    </w:p>
    <w:p w14:paraId="58AB3C7D" w14:textId="77777777" w:rsidR="002B3736" w:rsidRDefault="002B3736" w:rsidP="002B3736">
      <w:pPr>
        <w:jc w:val="both"/>
      </w:pPr>
      <w:r>
        <w:t>Secondary outcomes will expand this assessment by exploring additional endpoints related to the primary outcomes and providing additional comparisons between data sources on broader categories of drugs in each trial. For secondary outcomes defined as treatment initiation, both proportions and time-to-event will be assessed to determine if any differences can be found between data sources when both a broad (proportion with a record in a specific time period) and strict (date of first record in that time period) definitions are used.</w:t>
      </w:r>
    </w:p>
    <w:p w14:paraId="3C3C5D5A" w14:textId="77777777" w:rsidR="002B3736" w:rsidRDefault="002B3736" w:rsidP="002B3736">
      <w:pPr>
        <w:jc w:val="both"/>
      </w:pPr>
    </w:p>
    <w:p w14:paraId="1D7BA5D0" w14:textId="4A7DB116" w:rsidR="002B3736" w:rsidRDefault="00826430" w:rsidP="002B3736">
      <w:pPr>
        <w:jc w:val="both"/>
      </w:pPr>
      <w:r>
        <w:t>Additional analyses focused on subsidiary, data-centric</w:t>
      </w:r>
      <w:r w:rsidR="002B3736">
        <w:t xml:space="preserve"> </w:t>
      </w:r>
      <w:r>
        <w:t>assessments (see section 5) will</w:t>
      </w:r>
      <w:r w:rsidR="002B3736">
        <w:t xml:space="preserve"> </w:t>
      </w:r>
      <w:r>
        <w:t>expand the description of</w:t>
      </w:r>
      <w:r w:rsidR="002B3736">
        <w:t xml:space="preserve"> the RCD </w:t>
      </w:r>
      <w:r>
        <w:t>features</w:t>
      </w:r>
      <w:r w:rsidR="002B3736">
        <w:t xml:space="preserve">, </w:t>
      </w:r>
      <w:r>
        <w:t xml:space="preserve">determine </w:t>
      </w:r>
      <w:r w:rsidR="002B3736">
        <w:t xml:space="preserve">the feasibility of undertaking </w:t>
      </w:r>
      <w:proofErr w:type="gramStart"/>
      <w:r w:rsidR="002B3736">
        <w:t xml:space="preserve">more </w:t>
      </w:r>
      <w:r>
        <w:t>granular</w:t>
      </w:r>
      <w:r w:rsidR="002B3736">
        <w:t xml:space="preserve"> assessments of adherence to concomitant medications using RCD,</w:t>
      </w:r>
      <w:proofErr w:type="gramEnd"/>
      <w:r w:rsidR="002B3736">
        <w:t xml:space="preserve"> and</w:t>
      </w:r>
      <w:r>
        <w:t xml:space="preserve"> explore</w:t>
      </w:r>
      <w:r w:rsidR="002B3736">
        <w:t xml:space="preserve"> the capacity for alignment of the RCD sources with established </w:t>
      </w:r>
      <w:r>
        <w:t>trial data standards</w:t>
      </w:r>
      <w:r w:rsidR="002B3736">
        <w:t>.</w:t>
      </w:r>
    </w:p>
    <w:p w14:paraId="2B94D762" w14:textId="77777777" w:rsidR="002B3736" w:rsidRDefault="002B3736" w:rsidP="002B3736">
      <w:pPr>
        <w:rPr>
          <w:b/>
          <w:bCs/>
        </w:rPr>
      </w:pPr>
    </w:p>
    <w:p w14:paraId="081794A2" w14:textId="77777777" w:rsidR="002B3736" w:rsidRDefault="002B3736" w:rsidP="002B3736">
      <w:pPr>
        <w:pStyle w:val="Heading4"/>
      </w:pPr>
      <w:r>
        <w:t>Primary outcomes</w:t>
      </w:r>
    </w:p>
    <w:p w14:paraId="0BADD004" w14:textId="77777777" w:rsidR="002B3736" w:rsidRPr="00E764A3" w:rsidRDefault="002B3736" w:rsidP="002B3736"/>
    <w:p w14:paraId="2611CFAB" w14:textId="05014B6F" w:rsidR="002B3736" w:rsidRDefault="002B3736" w:rsidP="002B3736">
      <w:pPr>
        <w:pStyle w:val="ListParagraph"/>
        <w:numPr>
          <w:ilvl w:val="0"/>
          <w:numId w:val="19"/>
        </w:numPr>
        <w:tabs>
          <w:tab w:val="left" w:pos="993"/>
        </w:tabs>
        <w:ind w:left="0" w:firstLine="709"/>
        <w:jc w:val="both"/>
      </w:pPr>
      <w:r w:rsidRPr="00083D41">
        <w:rPr>
          <w:b/>
          <w:bCs/>
        </w:rPr>
        <w:t xml:space="preserve">Proportion of RECOVERY participants on </w:t>
      </w:r>
      <w:r>
        <w:rPr>
          <w:b/>
          <w:bCs/>
        </w:rPr>
        <w:t xml:space="preserve">background </w:t>
      </w:r>
      <w:r w:rsidRPr="00083D41">
        <w:rPr>
          <w:b/>
          <w:bCs/>
        </w:rPr>
        <w:t>immunosuppressive</w:t>
      </w:r>
      <w:r w:rsidRPr="00DD657F">
        <w:rPr>
          <w:b/>
          <w:bCs/>
        </w:rPr>
        <w:t xml:space="preserve"> treatments at randomisation</w:t>
      </w:r>
      <w:r>
        <w:rPr>
          <w:b/>
          <w:bCs/>
        </w:rPr>
        <w:t>,</w:t>
      </w:r>
      <w:r>
        <w:t xml:space="preserve"> according to each data source </w:t>
      </w:r>
    </w:p>
    <w:p w14:paraId="14589F07" w14:textId="77777777" w:rsidR="002B3736" w:rsidRDefault="002B3736" w:rsidP="002B3736">
      <w:pPr>
        <w:pStyle w:val="ListParagraph"/>
        <w:tabs>
          <w:tab w:val="left" w:pos="993"/>
        </w:tabs>
        <w:ind w:left="709"/>
        <w:jc w:val="both"/>
      </w:pPr>
    </w:p>
    <w:p w14:paraId="26D98318" w14:textId="77777777" w:rsidR="002B3736" w:rsidRDefault="002B3736" w:rsidP="002B3736">
      <w:pPr>
        <w:pStyle w:val="ListParagraph"/>
        <w:numPr>
          <w:ilvl w:val="0"/>
          <w:numId w:val="19"/>
        </w:numPr>
        <w:tabs>
          <w:tab w:val="left" w:pos="993"/>
        </w:tabs>
        <w:ind w:left="0" w:firstLine="709"/>
        <w:jc w:val="both"/>
      </w:pPr>
      <w:r w:rsidRPr="00083D41">
        <w:rPr>
          <w:b/>
          <w:bCs/>
        </w:rPr>
        <w:t>Proportion of AMALFI participants starting</w:t>
      </w:r>
      <w:r w:rsidRPr="00DD657F">
        <w:rPr>
          <w:b/>
          <w:bCs/>
        </w:rPr>
        <w:t xml:space="preserve"> an oral anticoagulant medication</w:t>
      </w:r>
      <w:r w:rsidRPr="005F270B">
        <w:t xml:space="preserve"> (vitamin K antagonists or novel oral anticoagulants) within 1 year after randomisation</w:t>
      </w:r>
      <w:r>
        <w:t xml:space="preserve"> (among those not taking them randomisation)</w:t>
      </w:r>
      <w:r w:rsidRPr="005F270B">
        <w:t xml:space="preserve">, according to </w:t>
      </w:r>
      <w:r>
        <w:t xml:space="preserve">each data source </w:t>
      </w:r>
    </w:p>
    <w:p w14:paraId="0187085D" w14:textId="77777777" w:rsidR="002B3736" w:rsidRPr="005F270B" w:rsidRDefault="002B3736" w:rsidP="002B3736">
      <w:pPr>
        <w:pStyle w:val="ListParagraph"/>
        <w:tabs>
          <w:tab w:val="left" w:pos="993"/>
        </w:tabs>
        <w:ind w:left="0" w:firstLine="709"/>
        <w:jc w:val="both"/>
      </w:pPr>
    </w:p>
    <w:p w14:paraId="345886B1" w14:textId="77777777" w:rsidR="002B3736" w:rsidRPr="00184D6C" w:rsidRDefault="002B3736" w:rsidP="002B3736">
      <w:pPr>
        <w:pStyle w:val="ListParagraph"/>
        <w:numPr>
          <w:ilvl w:val="0"/>
          <w:numId w:val="20"/>
        </w:numPr>
        <w:tabs>
          <w:tab w:val="left" w:pos="993"/>
        </w:tabs>
        <w:ind w:left="0" w:firstLine="709"/>
        <w:jc w:val="both"/>
      </w:pPr>
      <w:r w:rsidRPr="00083D41">
        <w:rPr>
          <w:b/>
          <w:bCs/>
        </w:rPr>
        <w:t>Proportion of ORION-4 participants on each category of statin</w:t>
      </w:r>
      <w:r w:rsidRPr="00DD657F">
        <w:rPr>
          <w:b/>
          <w:bCs/>
        </w:rPr>
        <w:t xml:space="preserve"> treatment intensity at randomisation</w:t>
      </w:r>
      <w:r>
        <w:t xml:space="preserve"> (</w:t>
      </w:r>
      <w:r w:rsidRPr="00184D6C">
        <w:t xml:space="preserve">as per </w:t>
      </w:r>
      <w:r>
        <w:t xml:space="preserve">the </w:t>
      </w:r>
      <w:r w:rsidRPr="00184D6C">
        <w:t>protocol definition, i.e.</w:t>
      </w:r>
      <w:r>
        <w:t xml:space="preserve"> high-intensity:</w:t>
      </w:r>
      <w:r w:rsidRPr="00184D6C">
        <w:t xml:space="preserve"> atorvastatin ≥40mg or </w:t>
      </w:r>
      <w:proofErr w:type="spellStart"/>
      <w:r w:rsidRPr="00184D6C">
        <w:t>rosuvastatin</w:t>
      </w:r>
      <w:proofErr w:type="spellEnd"/>
      <w:r w:rsidRPr="00184D6C">
        <w:t xml:space="preserve"> ≥20mg daily</w:t>
      </w:r>
      <w:r>
        <w:t>;</w:t>
      </w:r>
      <w:r w:rsidRPr="00184D6C">
        <w:t xml:space="preserve"> low-moderate intensity</w:t>
      </w:r>
      <w:r>
        <w:t xml:space="preserve">: </w:t>
      </w:r>
      <w:r w:rsidRPr="00184D6C">
        <w:t>any regimen excluding high-intensit</w:t>
      </w:r>
      <w:r>
        <w:t>y;</w:t>
      </w:r>
      <w:r w:rsidRPr="00184D6C">
        <w:t xml:space="preserve"> and no statins</w:t>
      </w:r>
      <w:r>
        <w:t>)</w:t>
      </w:r>
      <w:r w:rsidRPr="00184D6C">
        <w:t>, according to each data source</w:t>
      </w:r>
      <w:r>
        <w:t xml:space="preserve"> </w:t>
      </w:r>
    </w:p>
    <w:p w14:paraId="433402E7" w14:textId="77777777" w:rsidR="002B3736" w:rsidRPr="00F65D45" w:rsidRDefault="002B3736" w:rsidP="002B3736"/>
    <w:p w14:paraId="3D602BA7" w14:textId="77777777" w:rsidR="002B3736" w:rsidRPr="00E764A3" w:rsidRDefault="002B3736" w:rsidP="002B3736">
      <w:pPr>
        <w:pStyle w:val="Heading4"/>
      </w:pPr>
      <w:r>
        <w:t>Secondary outcomes</w:t>
      </w:r>
    </w:p>
    <w:p w14:paraId="2D776BA7" w14:textId="77777777" w:rsidR="002B3736" w:rsidRDefault="002B3736" w:rsidP="002B3736"/>
    <w:p w14:paraId="5969B22B" w14:textId="77777777" w:rsidR="002B3736" w:rsidRDefault="002B3736" w:rsidP="002B3736">
      <w:pPr>
        <w:pStyle w:val="Heading4"/>
        <w:numPr>
          <w:ilvl w:val="4"/>
          <w:numId w:val="17"/>
        </w:numPr>
      </w:pPr>
      <w:r>
        <w:t>RECOVERY</w:t>
      </w:r>
    </w:p>
    <w:p w14:paraId="46E506EB" w14:textId="77777777" w:rsidR="002B3736" w:rsidRPr="00DD657F" w:rsidRDefault="002B3736" w:rsidP="002B3736"/>
    <w:p w14:paraId="5B474368" w14:textId="24534AFC" w:rsidR="002B3736" w:rsidRPr="00DD657F" w:rsidRDefault="002B3736" w:rsidP="002B3736">
      <w:pPr>
        <w:pStyle w:val="ListParagraph"/>
        <w:numPr>
          <w:ilvl w:val="0"/>
          <w:numId w:val="20"/>
        </w:numPr>
        <w:tabs>
          <w:tab w:val="left" w:pos="993"/>
        </w:tabs>
        <w:ind w:left="0" w:firstLine="709"/>
        <w:jc w:val="both"/>
      </w:pPr>
      <w:r w:rsidRPr="00430BB2">
        <w:rPr>
          <w:b/>
          <w:bCs/>
        </w:rPr>
        <w:t xml:space="preserve">Total number </w:t>
      </w:r>
      <w:r>
        <w:rPr>
          <w:b/>
          <w:bCs/>
        </w:rPr>
        <w:t>and proportion of participants</w:t>
      </w:r>
      <w:r w:rsidRPr="00430BB2">
        <w:rPr>
          <w:b/>
          <w:bCs/>
        </w:rPr>
        <w:t>, cumulative number of records per participant, and time between records for each drug group of interest</w:t>
      </w:r>
      <w:r>
        <w:rPr>
          <w:b/>
          <w:bCs/>
        </w:rPr>
        <w:t xml:space="preserve"> </w:t>
      </w:r>
      <w:r w:rsidRPr="003E1E1D">
        <w:t>(section 2.3.</w:t>
      </w:r>
      <w:r w:rsidR="00826430">
        <w:t>6</w:t>
      </w:r>
      <w:r w:rsidRPr="003E1E1D">
        <w:t>.</w:t>
      </w:r>
      <w:r>
        <w:t>1</w:t>
      </w:r>
      <w:r w:rsidRPr="003E1E1D">
        <w:t>) at randomisation</w:t>
      </w:r>
      <w:r>
        <w:t xml:space="preserve"> and </w:t>
      </w:r>
      <w:r w:rsidRPr="00C51EA8">
        <w:t xml:space="preserve">within </w:t>
      </w:r>
      <w:r>
        <w:t>6 months</w:t>
      </w:r>
      <w:r w:rsidRPr="00C51EA8">
        <w:t xml:space="preserve"> after randomisation, according to each data source</w:t>
      </w:r>
      <w:r>
        <w:t xml:space="preserve"> </w:t>
      </w:r>
    </w:p>
    <w:p w14:paraId="57F1C50C" w14:textId="77777777" w:rsidR="002B3736" w:rsidRDefault="002B3736" w:rsidP="002B3736">
      <w:pPr>
        <w:tabs>
          <w:tab w:val="left" w:pos="993"/>
        </w:tabs>
        <w:jc w:val="both"/>
      </w:pPr>
    </w:p>
    <w:p w14:paraId="71213626" w14:textId="77777777" w:rsidR="002B3736" w:rsidRDefault="002B3736" w:rsidP="002B3736">
      <w:pPr>
        <w:pStyle w:val="ListParagraph"/>
        <w:numPr>
          <w:ilvl w:val="0"/>
          <w:numId w:val="20"/>
        </w:numPr>
        <w:tabs>
          <w:tab w:val="left" w:pos="993"/>
        </w:tabs>
        <w:ind w:left="0" w:firstLine="709"/>
        <w:jc w:val="both"/>
      </w:pPr>
      <w:r w:rsidRPr="00430BB2">
        <w:rPr>
          <w:b/>
          <w:bCs/>
        </w:rPr>
        <w:t>Proportion initiating an antibacterial medication</w:t>
      </w:r>
      <w:r>
        <w:t xml:space="preserve"> within 6 months after randomisation, among those not taking them at randomisation, according to each data source </w:t>
      </w:r>
    </w:p>
    <w:p w14:paraId="22273303" w14:textId="77777777" w:rsidR="002B3736" w:rsidRPr="00430BB2" w:rsidRDefault="002B3736" w:rsidP="002B3736">
      <w:pPr>
        <w:pStyle w:val="ListParagraph"/>
      </w:pPr>
    </w:p>
    <w:p w14:paraId="54DCC072" w14:textId="77777777" w:rsidR="002B3736" w:rsidRDefault="002B3736" w:rsidP="002B3736">
      <w:pPr>
        <w:pStyle w:val="ListParagraph"/>
        <w:numPr>
          <w:ilvl w:val="0"/>
          <w:numId w:val="20"/>
        </w:numPr>
        <w:tabs>
          <w:tab w:val="left" w:pos="993"/>
        </w:tabs>
        <w:ind w:left="0" w:firstLine="709"/>
        <w:jc w:val="both"/>
      </w:pPr>
      <w:r w:rsidRPr="00430BB2">
        <w:rPr>
          <w:b/>
          <w:bCs/>
        </w:rPr>
        <w:lastRenderedPageBreak/>
        <w:t xml:space="preserve">Time to first record of an antibacterial medication </w:t>
      </w:r>
      <w:r w:rsidRPr="00D863CD">
        <w:t xml:space="preserve">within </w:t>
      </w:r>
      <w:r>
        <w:t>6 months</w:t>
      </w:r>
      <w:r w:rsidRPr="00D863CD">
        <w:t xml:space="preserve"> after randomisation</w:t>
      </w:r>
      <w:r>
        <w:t>,</w:t>
      </w:r>
      <w:r w:rsidRPr="00D863CD">
        <w:t xml:space="preserve"> </w:t>
      </w:r>
      <w:r>
        <w:t xml:space="preserve">among those not taking them at randomisation, according to each data source </w:t>
      </w:r>
    </w:p>
    <w:p w14:paraId="33CFC4C2" w14:textId="77777777" w:rsidR="002B3736" w:rsidRDefault="002B3736" w:rsidP="002B3736">
      <w:pPr>
        <w:pStyle w:val="ListParagraph"/>
        <w:tabs>
          <w:tab w:val="left" w:pos="993"/>
        </w:tabs>
        <w:ind w:left="709"/>
        <w:jc w:val="both"/>
      </w:pPr>
    </w:p>
    <w:p w14:paraId="44BC1D2B" w14:textId="77777777" w:rsidR="002B3736" w:rsidRDefault="002B3736" w:rsidP="002B3736">
      <w:pPr>
        <w:pStyle w:val="ListParagraph"/>
        <w:numPr>
          <w:ilvl w:val="0"/>
          <w:numId w:val="20"/>
        </w:numPr>
        <w:tabs>
          <w:tab w:val="left" w:pos="993"/>
        </w:tabs>
        <w:ind w:left="0" w:firstLine="709"/>
        <w:jc w:val="both"/>
      </w:pPr>
      <w:r w:rsidRPr="00430BB2">
        <w:rPr>
          <w:b/>
          <w:bCs/>
        </w:rPr>
        <w:t>Proportion initiating an antifungal medication</w:t>
      </w:r>
      <w:r>
        <w:t xml:space="preserve"> within 6 months after randomisation, among those not taking them at randomisation, according to each data source </w:t>
      </w:r>
    </w:p>
    <w:p w14:paraId="7FB7DA87" w14:textId="77777777" w:rsidR="002B3736" w:rsidRPr="00430BB2" w:rsidRDefault="002B3736" w:rsidP="002B3736">
      <w:pPr>
        <w:pStyle w:val="ListParagraph"/>
      </w:pPr>
    </w:p>
    <w:p w14:paraId="4B475A10" w14:textId="77777777" w:rsidR="002B3736" w:rsidRDefault="002B3736" w:rsidP="002B3736">
      <w:pPr>
        <w:pStyle w:val="ListParagraph"/>
        <w:numPr>
          <w:ilvl w:val="0"/>
          <w:numId w:val="20"/>
        </w:numPr>
        <w:tabs>
          <w:tab w:val="left" w:pos="993"/>
        </w:tabs>
        <w:ind w:left="0" w:firstLine="709"/>
        <w:jc w:val="both"/>
      </w:pPr>
      <w:r w:rsidRPr="00430BB2">
        <w:rPr>
          <w:b/>
          <w:bCs/>
        </w:rPr>
        <w:t>Time to first record of an antifungal medication</w:t>
      </w:r>
      <w:r w:rsidRPr="00430BB2">
        <w:t xml:space="preserve"> within 6 months after randomisation, </w:t>
      </w:r>
      <w:r>
        <w:t xml:space="preserve">among those not taking them at randomisation, according to each data source </w:t>
      </w:r>
    </w:p>
    <w:p w14:paraId="0B56FCBF" w14:textId="77777777" w:rsidR="002B3736" w:rsidRPr="00430BB2" w:rsidRDefault="002B3736" w:rsidP="002B3736">
      <w:pPr>
        <w:pStyle w:val="ListParagraph"/>
        <w:tabs>
          <w:tab w:val="left" w:pos="993"/>
        </w:tabs>
        <w:ind w:left="1418"/>
        <w:jc w:val="both"/>
      </w:pPr>
    </w:p>
    <w:p w14:paraId="232AD234" w14:textId="77777777" w:rsidR="002B3736" w:rsidRDefault="002B3736" w:rsidP="002B3736">
      <w:pPr>
        <w:pStyle w:val="ListParagraph"/>
        <w:numPr>
          <w:ilvl w:val="0"/>
          <w:numId w:val="20"/>
        </w:numPr>
        <w:tabs>
          <w:tab w:val="left" w:pos="993"/>
        </w:tabs>
        <w:ind w:left="0" w:firstLine="709"/>
        <w:jc w:val="both"/>
      </w:pPr>
      <w:r w:rsidRPr="00430BB2">
        <w:rPr>
          <w:b/>
          <w:bCs/>
        </w:rPr>
        <w:t>Proportion initiating an antidiabetic medication</w:t>
      </w:r>
      <w:r w:rsidRPr="00430BB2">
        <w:t xml:space="preserve"> within 6 months after randomisation, </w:t>
      </w:r>
      <w:r>
        <w:t xml:space="preserve">among those not taking them at randomisation, according to each data source </w:t>
      </w:r>
    </w:p>
    <w:p w14:paraId="3CCECBD0" w14:textId="77777777" w:rsidR="002B3736" w:rsidRPr="00430BB2" w:rsidRDefault="002B3736" w:rsidP="002B3736">
      <w:pPr>
        <w:pStyle w:val="ListParagraph"/>
        <w:tabs>
          <w:tab w:val="left" w:pos="993"/>
        </w:tabs>
        <w:ind w:left="709"/>
        <w:jc w:val="both"/>
      </w:pPr>
    </w:p>
    <w:p w14:paraId="646DC9DF" w14:textId="77777777" w:rsidR="002B3736" w:rsidRPr="00430BB2" w:rsidRDefault="002B3736" w:rsidP="002B3736">
      <w:pPr>
        <w:pStyle w:val="ListParagraph"/>
        <w:numPr>
          <w:ilvl w:val="0"/>
          <w:numId w:val="20"/>
        </w:numPr>
        <w:tabs>
          <w:tab w:val="left" w:pos="993"/>
        </w:tabs>
        <w:ind w:left="0" w:firstLine="709"/>
        <w:jc w:val="both"/>
      </w:pPr>
      <w:r w:rsidRPr="00430BB2">
        <w:rPr>
          <w:b/>
          <w:bCs/>
        </w:rPr>
        <w:t>Time to first record of antidiabetic medication</w:t>
      </w:r>
      <w:r w:rsidRPr="00430BB2">
        <w:t xml:space="preserve"> within 6 months after randomisation, among those not taking them at randomisation, according to each data source</w:t>
      </w:r>
    </w:p>
    <w:p w14:paraId="62E64BA6" w14:textId="77777777" w:rsidR="002B3736" w:rsidRDefault="002B3736" w:rsidP="002B3736">
      <w:pPr>
        <w:pStyle w:val="ListParagraph"/>
        <w:tabs>
          <w:tab w:val="left" w:pos="993"/>
        </w:tabs>
        <w:ind w:left="709"/>
        <w:jc w:val="both"/>
      </w:pPr>
    </w:p>
    <w:p w14:paraId="37F0FEC4" w14:textId="77777777" w:rsidR="002B3736" w:rsidRDefault="002B3736" w:rsidP="002B3736">
      <w:pPr>
        <w:pStyle w:val="Heading4"/>
        <w:numPr>
          <w:ilvl w:val="4"/>
          <w:numId w:val="17"/>
        </w:numPr>
      </w:pPr>
      <w:r>
        <w:t>AMALFI</w:t>
      </w:r>
    </w:p>
    <w:p w14:paraId="336A686A" w14:textId="77777777" w:rsidR="002B3736" w:rsidRDefault="002B3736" w:rsidP="002B3736"/>
    <w:p w14:paraId="143481BA" w14:textId="38806E63" w:rsidR="002B3736" w:rsidRDefault="002B3736" w:rsidP="002B3736">
      <w:pPr>
        <w:pStyle w:val="ListParagraph"/>
        <w:numPr>
          <w:ilvl w:val="0"/>
          <w:numId w:val="20"/>
        </w:numPr>
        <w:tabs>
          <w:tab w:val="left" w:pos="993"/>
        </w:tabs>
        <w:ind w:left="0" w:firstLine="709"/>
        <w:jc w:val="both"/>
      </w:pPr>
      <w:r w:rsidRPr="00430BB2">
        <w:rPr>
          <w:b/>
          <w:bCs/>
        </w:rPr>
        <w:t xml:space="preserve">Total number </w:t>
      </w:r>
      <w:r>
        <w:rPr>
          <w:b/>
          <w:bCs/>
        </w:rPr>
        <w:t>and proportion of participants</w:t>
      </w:r>
      <w:r w:rsidRPr="00430BB2">
        <w:rPr>
          <w:b/>
          <w:bCs/>
        </w:rPr>
        <w:t>, cumulative number of records per participant, and time between records for each drug group of interest</w:t>
      </w:r>
      <w:r>
        <w:rPr>
          <w:b/>
          <w:bCs/>
        </w:rPr>
        <w:t xml:space="preserve"> </w:t>
      </w:r>
      <w:r w:rsidRPr="003E1E1D">
        <w:t>(section 2.3.</w:t>
      </w:r>
      <w:r w:rsidR="00826430">
        <w:t>6</w:t>
      </w:r>
      <w:r w:rsidRPr="003E1E1D">
        <w:t>.2) at randomisation</w:t>
      </w:r>
      <w:r>
        <w:t xml:space="preserve"> and </w:t>
      </w:r>
      <w:r w:rsidRPr="00C51EA8">
        <w:t>within 1 year after randomisation, according to each data source</w:t>
      </w:r>
      <w:r>
        <w:t xml:space="preserve"> </w:t>
      </w:r>
    </w:p>
    <w:p w14:paraId="3D618088" w14:textId="77777777" w:rsidR="002B3736" w:rsidRPr="00B203EF" w:rsidRDefault="002B3736" w:rsidP="002B3736"/>
    <w:p w14:paraId="608CB194" w14:textId="77777777" w:rsidR="002B3736" w:rsidRPr="00B203EF" w:rsidRDefault="002B3736" w:rsidP="002B3736">
      <w:pPr>
        <w:pStyle w:val="ListParagraph"/>
        <w:numPr>
          <w:ilvl w:val="0"/>
          <w:numId w:val="20"/>
        </w:numPr>
        <w:tabs>
          <w:tab w:val="left" w:pos="993"/>
        </w:tabs>
        <w:ind w:left="0" w:firstLine="709"/>
        <w:jc w:val="both"/>
      </w:pPr>
      <w:r w:rsidRPr="00430BB2">
        <w:rPr>
          <w:b/>
          <w:bCs/>
        </w:rPr>
        <w:t>Time to first record of an oral</w:t>
      </w:r>
      <w:r w:rsidRPr="00DD657F">
        <w:rPr>
          <w:b/>
          <w:bCs/>
        </w:rPr>
        <w:t xml:space="preserve"> anticoagulant medication</w:t>
      </w:r>
      <w:r w:rsidRPr="00D863CD">
        <w:t xml:space="preserve"> (</w:t>
      </w:r>
      <w:r>
        <w:t xml:space="preserve">any of </w:t>
      </w:r>
      <w:r w:rsidRPr="00D863CD">
        <w:t>vitamin K antagonists or novel oral anticoagulants</w:t>
      </w:r>
      <w:r>
        <w:t>, and by these two separate groups</w:t>
      </w:r>
      <w:r w:rsidRPr="00D863CD">
        <w:t>) within 1 year after randomisation</w:t>
      </w:r>
      <w:r>
        <w:t>,</w:t>
      </w:r>
      <w:r w:rsidRPr="00D863CD">
        <w:t xml:space="preserve"> </w:t>
      </w:r>
      <w:r w:rsidRPr="00430BB2">
        <w:t>among those not taking them at randomisation, according to each data source</w:t>
      </w:r>
    </w:p>
    <w:p w14:paraId="1085623F" w14:textId="77777777" w:rsidR="002B3736" w:rsidRDefault="002B3736" w:rsidP="002B3736">
      <w:pPr>
        <w:pStyle w:val="ListParagraph"/>
        <w:tabs>
          <w:tab w:val="left" w:pos="993"/>
        </w:tabs>
        <w:ind w:left="709"/>
        <w:jc w:val="both"/>
      </w:pPr>
    </w:p>
    <w:p w14:paraId="6816B871" w14:textId="1AF24A17" w:rsidR="002B3736" w:rsidRDefault="002B3736" w:rsidP="002B3736">
      <w:pPr>
        <w:pStyle w:val="ListParagraph"/>
        <w:numPr>
          <w:ilvl w:val="0"/>
          <w:numId w:val="20"/>
        </w:numPr>
        <w:tabs>
          <w:tab w:val="left" w:pos="993"/>
        </w:tabs>
        <w:ind w:left="0" w:firstLine="709"/>
        <w:jc w:val="both"/>
      </w:pPr>
      <w:r w:rsidRPr="00430BB2">
        <w:rPr>
          <w:b/>
          <w:bCs/>
        </w:rPr>
        <w:t>Proportion initiating rate-control agents</w:t>
      </w:r>
      <w:r w:rsidRPr="006A2F7D">
        <w:t xml:space="preserve"> (</w:t>
      </w:r>
      <w:r>
        <w:t xml:space="preserve">any of </w:t>
      </w:r>
      <w:r w:rsidRPr="006A2F7D">
        <w:t>beta-blockers, calcium-channel blockers, and cardiac glycosides</w:t>
      </w:r>
      <w:r>
        <w:t xml:space="preserve">, and </w:t>
      </w:r>
      <w:r w:rsidR="00826430">
        <w:t>in each of</w:t>
      </w:r>
      <w:r>
        <w:t xml:space="preserve"> these three groups separately</w:t>
      </w:r>
      <w:r w:rsidRPr="006A2F7D">
        <w:t xml:space="preserve">) </w:t>
      </w:r>
      <w:r>
        <w:t>within 1 year after randomisation</w:t>
      </w:r>
      <w:r w:rsidRPr="006A2F7D">
        <w:t xml:space="preserve">, </w:t>
      </w:r>
      <w:r w:rsidRPr="00430BB2">
        <w:t>among those not taking them at randomisation, according to each data source</w:t>
      </w:r>
    </w:p>
    <w:p w14:paraId="4AAEB1AC" w14:textId="77777777" w:rsidR="002B3736" w:rsidRPr="00B203EF" w:rsidRDefault="002B3736" w:rsidP="002B3736">
      <w:pPr>
        <w:pStyle w:val="ListParagraph"/>
      </w:pPr>
    </w:p>
    <w:p w14:paraId="2AE2FF88" w14:textId="77777777" w:rsidR="002B3736" w:rsidRPr="00B203EF" w:rsidRDefault="002B3736" w:rsidP="002B3736">
      <w:pPr>
        <w:pStyle w:val="ListParagraph"/>
        <w:numPr>
          <w:ilvl w:val="0"/>
          <w:numId w:val="20"/>
        </w:numPr>
        <w:tabs>
          <w:tab w:val="left" w:pos="993"/>
        </w:tabs>
        <w:ind w:left="0" w:firstLine="709"/>
        <w:jc w:val="both"/>
      </w:pPr>
      <w:r w:rsidRPr="00430BB2">
        <w:rPr>
          <w:b/>
          <w:bCs/>
        </w:rPr>
        <w:t>Time to first record of a rate-control agent</w:t>
      </w:r>
      <w:r w:rsidRPr="00D863CD">
        <w:t xml:space="preserve"> </w:t>
      </w:r>
      <w:r>
        <w:t xml:space="preserve">(as defined above) </w:t>
      </w:r>
      <w:r w:rsidRPr="00D863CD">
        <w:t>within 1 year after randomisation</w:t>
      </w:r>
      <w:r>
        <w:t>,</w:t>
      </w:r>
      <w:r w:rsidRPr="00D863CD">
        <w:t xml:space="preserve"> </w:t>
      </w:r>
      <w:r w:rsidRPr="00430BB2">
        <w:t>among those not taking them at randomisation, according to each data source</w:t>
      </w:r>
    </w:p>
    <w:p w14:paraId="6171DB65" w14:textId="77777777" w:rsidR="002B3736" w:rsidRPr="00B203EF" w:rsidRDefault="002B3736" w:rsidP="002B3736">
      <w:pPr>
        <w:pStyle w:val="ListParagraph"/>
      </w:pPr>
    </w:p>
    <w:p w14:paraId="67FAAD79" w14:textId="2C3CF909" w:rsidR="002B3736" w:rsidRDefault="002B3736" w:rsidP="002B3736">
      <w:pPr>
        <w:pStyle w:val="ListParagraph"/>
        <w:numPr>
          <w:ilvl w:val="0"/>
          <w:numId w:val="20"/>
        </w:numPr>
        <w:tabs>
          <w:tab w:val="left" w:pos="993"/>
        </w:tabs>
        <w:ind w:left="0" w:firstLine="709"/>
        <w:jc w:val="both"/>
      </w:pPr>
      <w:r w:rsidRPr="00430BB2">
        <w:rPr>
          <w:b/>
          <w:bCs/>
        </w:rPr>
        <w:t>Proportion initiating rhythm-control agents</w:t>
      </w:r>
      <w:r w:rsidRPr="006A2F7D">
        <w:t xml:space="preserve"> (any class I or III anti-arrhythmic</w:t>
      </w:r>
      <w:r>
        <w:t xml:space="preserve"> drug</w:t>
      </w:r>
      <w:r w:rsidRPr="006A2F7D">
        <w:t xml:space="preserve">, </w:t>
      </w:r>
      <w:r w:rsidR="00826430">
        <w:t>in each of</w:t>
      </w:r>
      <w:r>
        <w:t xml:space="preserve"> these two groups separately, and </w:t>
      </w:r>
      <w:r w:rsidRPr="006A2F7D">
        <w:t xml:space="preserve">amiodarone and </w:t>
      </w:r>
      <w:proofErr w:type="spellStart"/>
      <w:r w:rsidRPr="006A2F7D">
        <w:t>flecainide</w:t>
      </w:r>
      <w:proofErr w:type="spellEnd"/>
      <w:r w:rsidRPr="006A2F7D">
        <w:t xml:space="preserve"> </w:t>
      </w:r>
      <w:r>
        <w:t>only – see section 2.3.</w:t>
      </w:r>
      <w:r w:rsidR="00826430">
        <w:t>6</w:t>
      </w:r>
      <w:r>
        <w:t>.2</w:t>
      </w:r>
      <w:r w:rsidRPr="006A2F7D">
        <w:t>)</w:t>
      </w:r>
      <w:r>
        <w:t>,</w:t>
      </w:r>
      <w:r w:rsidRPr="006A2F7D">
        <w:t xml:space="preserve"> </w:t>
      </w:r>
      <w:r w:rsidRPr="00430BB2">
        <w:t>among those not taking them at randomisation, according to each data source</w:t>
      </w:r>
    </w:p>
    <w:p w14:paraId="16DDD77F" w14:textId="77777777" w:rsidR="002B3736" w:rsidRPr="00B203EF" w:rsidRDefault="002B3736" w:rsidP="002B3736">
      <w:pPr>
        <w:tabs>
          <w:tab w:val="left" w:pos="993"/>
        </w:tabs>
        <w:jc w:val="both"/>
      </w:pPr>
    </w:p>
    <w:p w14:paraId="57A0E320" w14:textId="77777777" w:rsidR="002B3736" w:rsidRDefault="002B3736" w:rsidP="002B3736">
      <w:pPr>
        <w:pStyle w:val="ListParagraph"/>
        <w:numPr>
          <w:ilvl w:val="0"/>
          <w:numId w:val="20"/>
        </w:numPr>
        <w:tabs>
          <w:tab w:val="left" w:pos="993"/>
        </w:tabs>
        <w:ind w:left="0" w:firstLine="709"/>
        <w:jc w:val="both"/>
      </w:pPr>
      <w:r>
        <w:rPr>
          <w:b/>
          <w:bCs/>
        </w:rPr>
        <w:t xml:space="preserve">Time-to-first record of a </w:t>
      </w:r>
      <w:r w:rsidRPr="00430BB2">
        <w:rPr>
          <w:b/>
          <w:bCs/>
        </w:rPr>
        <w:t>rhythm-control agent</w:t>
      </w:r>
      <w:r>
        <w:t xml:space="preserve"> (as defined above),</w:t>
      </w:r>
      <w:r w:rsidRPr="006A2F7D">
        <w:t xml:space="preserve"> </w:t>
      </w:r>
      <w:r w:rsidRPr="00430BB2">
        <w:t>among those not taking them at randomisation, according to each data source</w:t>
      </w:r>
    </w:p>
    <w:p w14:paraId="5236211C" w14:textId="77777777" w:rsidR="002B3736" w:rsidRDefault="002B3736" w:rsidP="002B3736">
      <w:pPr>
        <w:tabs>
          <w:tab w:val="left" w:pos="993"/>
        </w:tabs>
        <w:jc w:val="both"/>
      </w:pPr>
    </w:p>
    <w:p w14:paraId="01A10AE3" w14:textId="77777777" w:rsidR="002B3736" w:rsidRDefault="002B3736" w:rsidP="002B3736">
      <w:pPr>
        <w:pStyle w:val="Heading4"/>
        <w:numPr>
          <w:ilvl w:val="4"/>
          <w:numId w:val="17"/>
        </w:numPr>
      </w:pPr>
      <w:r>
        <w:t>ORION-4</w:t>
      </w:r>
    </w:p>
    <w:p w14:paraId="1A2B6688" w14:textId="77777777" w:rsidR="002B3736" w:rsidRPr="00B203EF" w:rsidRDefault="002B3736" w:rsidP="002B3736"/>
    <w:p w14:paraId="0E092E80" w14:textId="0E5DCA3C" w:rsidR="002B3736" w:rsidRDefault="002B3736" w:rsidP="002B3736">
      <w:pPr>
        <w:pStyle w:val="ListParagraph"/>
        <w:numPr>
          <w:ilvl w:val="0"/>
          <w:numId w:val="20"/>
        </w:numPr>
        <w:tabs>
          <w:tab w:val="left" w:pos="993"/>
        </w:tabs>
        <w:ind w:left="0" w:firstLine="709"/>
        <w:jc w:val="both"/>
      </w:pPr>
      <w:r w:rsidRPr="00430BB2">
        <w:rPr>
          <w:b/>
          <w:bCs/>
        </w:rPr>
        <w:t xml:space="preserve">Total number </w:t>
      </w:r>
      <w:r>
        <w:rPr>
          <w:b/>
          <w:bCs/>
        </w:rPr>
        <w:t xml:space="preserve">and proportion of participants </w:t>
      </w:r>
      <w:r w:rsidRPr="00430BB2">
        <w:rPr>
          <w:b/>
          <w:bCs/>
        </w:rPr>
        <w:t>with a record of</w:t>
      </w:r>
      <w:r w:rsidR="00826430">
        <w:rPr>
          <w:b/>
          <w:bCs/>
        </w:rPr>
        <w:t xml:space="preserve"> a</w:t>
      </w:r>
      <w:r w:rsidRPr="00430BB2">
        <w:rPr>
          <w:b/>
          <w:bCs/>
        </w:rPr>
        <w:t xml:space="preserve"> drug group of interest</w:t>
      </w:r>
      <w:r w:rsidRPr="000B55C3">
        <w:t xml:space="preserve"> (section 2.3.</w:t>
      </w:r>
      <w:r w:rsidR="00826430">
        <w:t>6</w:t>
      </w:r>
      <w:r w:rsidRPr="000B55C3">
        <w:t xml:space="preserve">.3) </w:t>
      </w:r>
      <w:r>
        <w:t>at screening, randomisation, and each subsequent study visit (up until the 3</w:t>
      </w:r>
      <w:r w:rsidRPr="003C360F">
        <w:rPr>
          <w:vertAlign w:val="superscript"/>
        </w:rPr>
        <w:t>rd</w:t>
      </w:r>
      <w:r>
        <w:t xml:space="preserve"> follow-up visit)</w:t>
      </w:r>
      <w:r w:rsidRPr="00C51EA8">
        <w:t>, according to each data source</w:t>
      </w:r>
      <w:r>
        <w:t xml:space="preserve"> </w:t>
      </w:r>
    </w:p>
    <w:p w14:paraId="1149A13C" w14:textId="77777777" w:rsidR="002B3736" w:rsidRPr="000B55C3" w:rsidRDefault="002B3736" w:rsidP="002B3736">
      <w:pPr>
        <w:pStyle w:val="ListParagraph"/>
      </w:pPr>
    </w:p>
    <w:p w14:paraId="50BB2385" w14:textId="3A973514" w:rsidR="002B3736" w:rsidRDefault="002B3736" w:rsidP="002B3736">
      <w:pPr>
        <w:pStyle w:val="ListParagraph"/>
        <w:numPr>
          <w:ilvl w:val="1"/>
          <w:numId w:val="20"/>
        </w:numPr>
        <w:tabs>
          <w:tab w:val="left" w:pos="993"/>
        </w:tabs>
        <w:ind w:left="1134"/>
        <w:jc w:val="both"/>
      </w:pPr>
      <w:r>
        <w:t xml:space="preserve">NB: cumulative number of records per participant and time between records for each drug group of interest will </w:t>
      </w:r>
      <w:r w:rsidR="00826430">
        <w:t xml:space="preserve">also </w:t>
      </w:r>
      <w:r>
        <w:t xml:space="preserve">be presented </w:t>
      </w:r>
      <w:r w:rsidR="00826430">
        <w:t xml:space="preserve">but </w:t>
      </w:r>
      <w:r>
        <w:t>for the Dispensing dataset only</w:t>
      </w:r>
      <w:r w:rsidR="00826430">
        <w:t xml:space="preserve">, </w:t>
      </w:r>
      <w:r>
        <w:t>as it is not possible to capture this information from the self-reported data</w:t>
      </w:r>
    </w:p>
    <w:p w14:paraId="364E87A9" w14:textId="77777777" w:rsidR="002B3736" w:rsidRDefault="002B3736" w:rsidP="002B3736">
      <w:pPr>
        <w:pStyle w:val="ListParagraph"/>
        <w:tabs>
          <w:tab w:val="left" w:pos="993"/>
        </w:tabs>
        <w:ind w:left="709"/>
        <w:jc w:val="both"/>
      </w:pPr>
    </w:p>
    <w:p w14:paraId="7DB7348F" w14:textId="77777777" w:rsidR="002B3736" w:rsidRPr="002A1D90" w:rsidRDefault="002B3736" w:rsidP="002B3736">
      <w:pPr>
        <w:pStyle w:val="ListParagraph"/>
        <w:numPr>
          <w:ilvl w:val="0"/>
          <w:numId w:val="20"/>
        </w:numPr>
        <w:tabs>
          <w:tab w:val="left" w:pos="993"/>
        </w:tabs>
        <w:ind w:left="0" w:firstLine="709"/>
        <w:jc w:val="both"/>
      </w:pPr>
      <w:r w:rsidRPr="00A9453C">
        <w:rPr>
          <w:b/>
          <w:bCs/>
        </w:rPr>
        <w:t xml:space="preserve">Number of </w:t>
      </w:r>
      <w:r>
        <w:rPr>
          <w:b/>
          <w:bCs/>
        </w:rPr>
        <w:t>different medications</w:t>
      </w:r>
      <w:r w:rsidRPr="00A9453C">
        <w:rPr>
          <w:b/>
          <w:bCs/>
        </w:rPr>
        <w:t xml:space="preserve"> </w:t>
      </w:r>
      <w:r>
        <w:rPr>
          <w:b/>
          <w:bCs/>
        </w:rPr>
        <w:t xml:space="preserve">(active ingredients) </w:t>
      </w:r>
      <w:r w:rsidRPr="00A9453C">
        <w:rPr>
          <w:b/>
          <w:bCs/>
        </w:rPr>
        <w:t>identified per participant at each study visit</w:t>
      </w:r>
      <w:r w:rsidRPr="002A1D90">
        <w:t xml:space="preserve"> according to each data source</w:t>
      </w:r>
      <w:r>
        <w:t xml:space="preserve"> </w:t>
      </w:r>
    </w:p>
    <w:p w14:paraId="78684DCD" w14:textId="77777777" w:rsidR="002B3736" w:rsidRPr="002A1D90" w:rsidRDefault="002B3736" w:rsidP="002B3736">
      <w:pPr>
        <w:pStyle w:val="ListParagraph"/>
      </w:pPr>
    </w:p>
    <w:p w14:paraId="547DBB6A" w14:textId="77777777" w:rsidR="002B3736" w:rsidRDefault="002B3736" w:rsidP="002B3736">
      <w:pPr>
        <w:pStyle w:val="ListParagraph"/>
        <w:numPr>
          <w:ilvl w:val="1"/>
          <w:numId w:val="20"/>
        </w:numPr>
        <w:tabs>
          <w:tab w:val="left" w:pos="993"/>
        </w:tabs>
        <w:ind w:left="1134"/>
        <w:jc w:val="both"/>
      </w:pPr>
      <w:r w:rsidRPr="002A1D90">
        <w:t xml:space="preserve">NB: </w:t>
      </w:r>
      <w:r>
        <w:t xml:space="preserve">for this assessment, each self-reported drug record will be assigned one or more </w:t>
      </w:r>
      <w:proofErr w:type="spellStart"/>
      <w:r>
        <w:t>WHODrug</w:t>
      </w:r>
      <w:proofErr w:type="spellEnd"/>
      <w:r>
        <w:t xml:space="preserve"> code (at the substance level) representing a single active ingredient, using an in-house procedure developed for ORION-4. In parallel, each entry in the Dispensing dataset (coded using SNOMED) will be assigned one or more active ingredient codes using the semantic features of the SNOMED terminology</w:t>
      </w:r>
    </w:p>
    <w:p w14:paraId="768BBAC7" w14:textId="77777777" w:rsidR="002B3736" w:rsidRPr="008173E1" w:rsidRDefault="002B3736" w:rsidP="002B3736">
      <w:pPr>
        <w:pStyle w:val="ListParagraph"/>
        <w:tabs>
          <w:tab w:val="left" w:pos="993"/>
        </w:tabs>
        <w:ind w:left="1134"/>
        <w:jc w:val="both"/>
      </w:pPr>
    </w:p>
    <w:p w14:paraId="69896C5C" w14:textId="792FC07A" w:rsidR="002B3736" w:rsidRDefault="002B3736" w:rsidP="002B3736">
      <w:pPr>
        <w:pStyle w:val="ListParagraph"/>
        <w:numPr>
          <w:ilvl w:val="0"/>
          <w:numId w:val="20"/>
        </w:numPr>
        <w:tabs>
          <w:tab w:val="left" w:pos="993"/>
        </w:tabs>
        <w:ind w:left="0" w:firstLine="709"/>
        <w:jc w:val="both"/>
      </w:pPr>
      <w:r w:rsidRPr="00A9453C">
        <w:rPr>
          <w:b/>
          <w:bCs/>
        </w:rPr>
        <w:t>Proportion identified as belonging to each statin intensity category at each study visit</w:t>
      </w:r>
      <w:r>
        <w:rPr>
          <w:b/>
          <w:bCs/>
        </w:rPr>
        <w:t xml:space="preserve"> </w:t>
      </w:r>
      <w:r>
        <w:rPr>
          <w:bCs/>
        </w:rPr>
        <w:t>(as per protocol definition, see section 2.3.</w:t>
      </w:r>
      <w:r w:rsidR="00826430">
        <w:rPr>
          <w:bCs/>
        </w:rPr>
        <w:t>3</w:t>
      </w:r>
      <w:r>
        <w:rPr>
          <w:bCs/>
        </w:rPr>
        <w:t>.1)</w:t>
      </w:r>
      <w:r w:rsidRPr="002A1D90">
        <w:t>, according to each data source</w:t>
      </w:r>
    </w:p>
    <w:p w14:paraId="580F003A" w14:textId="77777777" w:rsidR="002B3736" w:rsidRPr="00A9453C" w:rsidRDefault="002B3736" w:rsidP="002B3736">
      <w:pPr>
        <w:pStyle w:val="ListParagraph"/>
      </w:pPr>
    </w:p>
    <w:p w14:paraId="5288A61C" w14:textId="77777777" w:rsidR="002B3736" w:rsidRDefault="002B3736" w:rsidP="002B3736">
      <w:pPr>
        <w:pStyle w:val="ListParagraph"/>
        <w:numPr>
          <w:ilvl w:val="0"/>
          <w:numId w:val="20"/>
        </w:numPr>
        <w:tabs>
          <w:tab w:val="left" w:pos="993"/>
        </w:tabs>
        <w:ind w:left="0" w:firstLine="709"/>
        <w:jc w:val="both"/>
      </w:pPr>
      <w:r w:rsidRPr="00A9453C">
        <w:rPr>
          <w:b/>
          <w:bCs/>
        </w:rPr>
        <w:t>Proportion initiating a statin of any kind</w:t>
      </w:r>
      <w:r>
        <w:t>, among those not taking a statin at randomisation</w:t>
      </w:r>
      <w:r w:rsidRPr="002A1D90">
        <w:t>, according to each data source</w:t>
      </w:r>
    </w:p>
    <w:p w14:paraId="5F594F5F" w14:textId="77777777" w:rsidR="002B3736" w:rsidRPr="00A9453C" w:rsidRDefault="002B3736" w:rsidP="002B3736">
      <w:pPr>
        <w:pStyle w:val="ListParagraph"/>
      </w:pPr>
    </w:p>
    <w:p w14:paraId="0046C921" w14:textId="77777777" w:rsidR="002B3736" w:rsidRDefault="002B3736" w:rsidP="002B3736">
      <w:pPr>
        <w:pStyle w:val="ListParagraph"/>
        <w:numPr>
          <w:ilvl w:val="0"/>
          <w:numId w:val="20"/>
        </w:numPr>
        <w:tabs>
          <w:tab w:val="left" w:pos="993"/>
        </w:tabs>
        <w:ind w:left="0" w:firstLine="709"/>
        <w:jc w:val="both"/>
      </w:pPr>
      <w:r w:rsidRPr="00A9453C">
        <w:rPr>
          <w:b/>
          <w:bCs/>
        </w:rPr>
        <w:t>Time to first record of a statin for those initiating a statin of any kind,</w:t>
      </w:r>
      <w:r>
        <w:t xml:space="preserve"> among those not taking a statin at randomisation</w:t>
      </w:r>
      <w:r w:rsidRPr="002A1D90">
        <w:t>, according to each data source</w:t>
      </w:r>
    </w:p>
    <w:p w14:paraId="369EB3C2" w14:textId="77777777" w:rsidR="002B3736" w:rsidRPr="008173E1" w:rsidRDefault="002B3736" w:rsidP="002B3736">
      <w:pPr>
        <w:tabs>
          <w:tab w:val="left" w:pos="993"/>
        </w:tabs>
        <w:jc w:val="both"/>
      </w:pPr>
    </w:p>
    <w:p w14:paraId="0162D8DF" w14:textId="276B221A" w:rsidR="002B3736" w:rsidRPr="00A9453C" w:rsidRDefault="002B3736" w:rsidP="002B3736">
      <w:pPr>
        <w:pStyle w:val="ListParagraph"/>
        <w:numPr>
          <w:ilvl w:val="1"/>
          <w:numId w:val="20"/>
        </w:numPr>
        <w:tabs>
          <w:tab w:val="left" w:pos="993"/>
        </w:tabs>
        <w:ind w:left="1134"/>
        <w:jc w:val="both"/>
      </w:pPr>
      <w:r>
        <w:t>NB: for self-reported data, the starting date will be assumed as the midpoint between the visit in which statins were first recorded and the last visit</w:t>
      </w:r>
      <w:r w:rsidR="00826430">
        <w:t xml:space="preserve"> (see section 2.3.9.2)</w:t>
      </w:r>
      <w:r>
        <w:t>; a sensitivity analysis will be performed using the date of the visit where statin use was first recorded</w:t>
      </w:r>
    </w:p>
    <w:p w14:paraId="48269823" w14:textId="77777777" w:rsidR="002B3736" w:rsidRPr="00A9453C" w:rsidRDefault="002B3736" w:rsidP="002B3736">
      <w:pPr>
        <w:pStyle w:val="ListParagraph"/>
      </w:pPr>
    </w:p>
    <w:p w14:paraId="0BA7483E" w14:textId="77777777" w:rsidR="002B3736" w:rsidRDefault="002B3736" w:rsidP="002B3736">
      <w:pPr>
        <w:pStyle w:val="ListParagraph"/>
        <w:numPr>
          <w:ilvl w:val="0"/>
          <w:numId w:val="20"/>
        </w:numPr>
        <w:tabs>
          <w:tab w:val="left" w:pos="993"/>
        </w:tabs>
        <w:ind w:left="0" w:firstLine="709"/>
        <w:jc w:val="both"/>
      </w:pPr>
      <w:r w:rsidRPr="00A9453C">
        <w:rPr>
          <w:b/>
          <w:bCs/>
        </w:rPr>
        <w:t xml:space="preserve">Proportion </w:t>
      </w:r>
      <w:r>
        <w:rPr>
          <w:b/>
          <w:bCs/>
        </w:rPr>
        <w:t>initiating</w:t>
      </w:r>
      <w:r w:rsidRPr="00A9453C">
        <w:rPr>
          <w:b/>
          <w:bCs/>
        </w:rPr>
        <w:t xml:space="preserve"> ezetimibe </w:t>
      </w:r>
      <w:r>
        <w:rPr>
          <w:b/>
          <w:bCs/>
        </w:rPr>
        <w:t>after</w:t>
      </w:r>
      <w:r w:rsidRPr="00A9453C">
        <w:rPr>
          <w:b/>
          <w:bCs/>
        </w:rPr>
        <w:t xml:space="preserve"> randomisation</w:t>
      </w:r>
      <w:r>
        <w:t>, according to each data source</w:t>
      </w:r>
    </w:p>
    <w:p w14:paraId="2B8B2314" w14:textId="77777777" w:rsidR="002B3736" w:rsidRPr="00083D41" w:rsidRDefault="002B3736" w:rsidP="002B3736">
      <w:pPr>
        <w:tabs>
          <w:tab w:val="left" w:pos="993"/>
        </w:tabs>
        <w:jc w:val="both"/>
      </w:pPr>
    </w:p>
    <w:p w14:paraId="13CD84B8" w14:textId="5407FBAF" w:rsidR="002B3736" w:rsidRDefault="002B3736" w:rsidP="002B3736">
      <w:pPr>
        <w:pStyle w:val="ListParagraph"/>
        <w:numPr>
          <w:ilvl w:val="0"/>
          <w:numId w:val="20"/>
        </w:numPr>
        <w:tabs>
          <w:tab w:val="left" w:pos="993"/>
        </w:tabs>
        <w:ind w:left="0" w:firstLine="709"/>
        <w:jc w:val="both"/>
      </w:pPr>
      <w:r w:rsidRPr="008173E1">
        <w:rPr>
          <w:b/>
          <w:bCs/>
        </w:rPr>
        <w:t>Time to first record of ezetimibe</w:t>
      </w:r>
      <w:r>
        <w:t xml:space="preserve"> not taking ezetimibe at randomisation</w:t>
      </w:r>
      <w:r w:rsidRPr="002A1D90">
        <w:t>, according to each data source</w:t>
      </w:r>
    </w:p>
    <w:p w14:paraId="514F3C45" w14:textId="77777777" w:rsidR="00826430" w:rsidRPr="00826430" w:rsidRDefault="00826430" w:rsidP="00826430">
      <w:pPr>
        <w:tabs>
          <w:tab w:val="left" w:pos="993"/>
        </w:tabs>
        <w:jc w:val="both"/>
      </w:pPr>
    </w:p>
    <w:p w14:paraId="4E694123" w14:textId="77777777" w:rsidR="002B3736" w:rsidRDefault="002B3736" w:rsidP="002B3736">
      <w:pPr>
        <w:pStyle w:val="ListParagraph"/>
        <w:numPr>
          <w:ilvl w:val="1"/>
          <w:numId w:val="20"/>
        </w:numPr>
        <w:tabs>
          <w:tab w:val="left" w:pos="993"/>
        </w:tabs>
        <w:ind w:left="1134"/>
        <w:jc w:val="both"/>
      </w:pPr>
      <w:r>
        <w:t>NB: the analyses method and sensitivity analysis will be the same as reported above for statins</w:t>
      </w:r>
    </w:p>
    <w:p w14:paraId="36F4C1B1" w14:textId="77777777" w:rsidR="002B3736" w:rsidRPr="00083D41" w:rsidRDefault="002B3736" w:rsidP="002B3736">
      <w:pPr>
        <w:pStyle w:val="ListParagraph"/>
        <w:tabs>
          <w:tab w:val="left" w:pos="993"/>
        </w:tabs>
        <w:ind w:left="1134"/>
        <w:jc w:val="both"/>
      </w:pPr>
    </w:p>
    <w:p w14:paraId="66B7854E" w14:textId="77777777" w:rsidR="002B3736" w:rsidRDefault="002B3736" w:rsidP="002B3736">
      <w:pPr>
        <w:pStyle w:val="ListParagraph"/>
        <w:numPr>
          <w:ilvl w:val="0"/>
          <w:numId w:val="20"/>
        </w:numPr>
        <w:tabs>
          <w:tab w:val="left" w:pos="993"/>
        </w:tabs>
        <w:ind w:left="0" w:firstLine="709"/>
        <w:jc w:val="both"/>
      </w:pPr>
      <w:r w:rsidRPr="008173E1">
        <w:rPr>
          <w:b/>
          <w:bCs/>
        </w:rPr>
        <w:t xml:space="preserve">Proportion </w:t>
      </w:r>
      <w:r>
        <w:rPr>
          <w:b/>
          <w:bCs/>
        </w:rPr>
        <w:t>initiating</w:t>
      </w:r>
      <w:r w:rsidRPr="008173E1">
        <w:rPr>
          <w:b/>
          <w:bCs/>
        </w:rPr>
        <w:t xml:space="preserve"> a fibrate</w:t>
      </w:r>
      <w:r>
        <w:t xml:space="preserve"> </w:t>
      </w:r>
      <w:r w:rsidRPr="008173E1">
        <w:rPr>
          <w:b/>
          <w:bCs/>
        </w:rPr>
        <w:t>after randomisation</w:t>
      </w:r>
      <w:r>
        <w:t>, according to each data source</w:t>
      </w:r>
    </w:p>
    <w:p w14:paraId="2981F1A8" w14:textId="77777777" w:rsidR="002B3736" w:rsidRDefault="002B3736" w:rsidP="002B3736">
      <w:pPr>
        <w:pStyle w:val="ListParagraph"/>
        <w:tabs>
          <w:tab w:val="left" w:pos="993"/>
        </w:tabs>
        <w:ind w:left="709"/>
        <w:jc w:val="both"/>
      </w:pPr>
    </w:p>
    <w:p w14:paraId="79207838" w14:textId="2F793052" w:rsidR="002B3736" w:rsidRDefault="002B3736" w:rsidP="002B3736">
      <w:pPr>
        <w:pStyle w:val="ListParagraph"/>
        <w:numPr>
          <w:ilvl w:val="0"/>
          <w:numId w:val="20"/>
        </w:numPr>
        <w:tabs>
          <w:tab w:val="left" w:pos="993"/>
        </w:tabs>
        <w:ind w:left="0" w:firstLine="709"/>
        <w:jc w:val="both"/>
      </w:pPr>
      <w:r w:rsidRPr="008173E1">
        <w:rPr>
          <w:b/>
          <w:bCs/>
        </w:rPr>
        <w:t>Time to first record of a fibrate</w:t>
      </w:r>
      <w:r>
        <w:t xml:space="preserve"> for </w:t>
      </w:r>
      <w:r w:rsidRPr="002A1D90">
        <w:t xml:space="preserve">participants </w:t>
      </w:r>
      <w:r>
        <w:t>not taking them at randomisation</w:t>
      </w:r>
      <w:r w:rsidRPr="002A1D90">
        <w:t>, according to each data source</w:t>
      </w:r>
    </w:p>
    <w:p w14:paraId="573F8FE1" w14:textId="77777777" w:rsidR="00826430" w:rsidRPr="00826430" w:rsidRDefault="00826430" w:rsidP="00826430">
      <w:pPr>
        <w:tabs>
          <w:tab w:val="left" w:pos="993"/>
        </w:tabs>
        <w:jc w:val="both"/>
      </w:pPr>
    </w:p>
    <w:p w14:paraId="6DB0F367" w14:textId="77777777" w:rsidR="002B3736" w:rsidRPr="008173E1" w:rsidRDefault="002B3736" w:rsidP="002B3736">
      <w:pPr>
        <w:pStyle w:val="ListParagraph"/>
        <w:numPr>
          <w:ilvl w:val="1"/>
          <w:numId w:val="20"/>
        </w:numPr>
        <w:tabs>
          <w:tab w:val="left" w:pos="993"/>
        </w:tabs>
        <w:ind w:left="1134"/>
        <w:jc w:val="both"/>
        <w:rPr>
          <w:b/>
          <w:bCs/>
        </w:rPr>
      </w:pPr>
      <w:r w:rsidRPr="00A9453C">
        <w:t>NB: the analyses method and sensitivity analysis will be the same as reported above for statins</w:t>
      </w:r>
    </w:p>
    <w:p w14:paraId="3876A862" w14:textId="77777777" w:rsidR="002B3736" w:rsidRPr="008173E1" w:rsidRDefault="002B3736" w:rsidP="002B3736">
      <w:pPr>
        <w:pStyle w:val="ListParagraph"/>
        <w:tabs>
          <w:tab w:val="left" w:pos="993"/>
        </w:tabs>
        <w:ind w:left="1134"/>
        <w:jc w:val="both"/>
        <w:rPr>
          <w:b/>
          <w:bCs/>
        </w:rPr>
      </w:pPr>
    </w:p>
    <w:p w14:paraId="3B269C15" w14:textId="77777777" w:rsidR="002B3736" w:rsidRDefault="002B3736" w:rsidP="002B3736">
      <w:pPr>
        <w:pStyle w:val="ListParagraph"/>
        <w:numPr>
          <w:ilvl w:val="0"/>
          <w:numId w:val="20"/>
        </w:numPr>
        <w:tabs>
          <w:tab w:val="left" w:pos="993"/>
        </w:tabs>
        <w:ind w:left="0" w:firstLine="709"/>
        <w:jc w:val="both"/>
      </w:pPr>
      <w:r w:rsidRPr="008173E1">
        <w:rPr>
          <w:b/>
          <w:bCs/>
        </w:rPr>
        <w:lastRenderedPageBreak/>
        <w:t xml:space="preserve">Proportion </w:t>
      </w:r>
      <w:r>
        <w:rPr>
          <w:b/>
          <w:bCs/>
        </w:rPr>
        <w:t>initiating a PCSK9 inhibitor</w:t>
      </w:r>
      <w:r w:rsidRPr="008173E1">
        <w:rPr>
          <w:b/>
          <w:bCs/>
        </w:rPr>
        <w:t xml:space="preserve"> </w:t>
      </w:r>
      <w:r>
        <w:t>at randomisation, according to each data source</w:t>
      </w:r>
    </w:p>
    <w:p w14:paraId="533E9B5C" w14:textId="77777777" w:rsidR="002B3736" w:rsidRDefault="002B3736" w:rsidP="002B3736">
      <w:pPr>
        <w:pStyle w:val="ListParagraph"/>
        <w:tabs>
          <w:tab w:val="left" w:pos="993"/>
        </w:tabs>
        <w:ind w:left="709"/>
        <w:jc w:val="both"/>
      </w:pPr>
    </w:p>
    <w:p w14:paraId="23DAE813" w14:textId="348C98B5" w:rsidR="002B3736" w:rsidRDefault="002B3736" w:rsidP="002B3736">
      <w:pPr>
        <w:pStyle w:val="ListParagraph"/>
        <w:numPr>
          <w:ilvl w:val="0"/>
          <w:numId w:val="20"/>
        </w:numPr>
        <w:tabs>
          <w:tab w:val="left" w:pos="993"/>
        </w:tabs>
        <w:ind w:left="0" w:firstLine="709"/>
        <w:jc w:val="both"/>
      </w:pPr>
      <w:r w:rsidRPr="008173E1">
        <w:rPr>
          <w:b/>
          <w:bCs/>
        </w:rPr>
        <w:t xml:space="preserve">Time to first record of a </w:t>
      </w:r>
      <w:r>
        <w:rPr>
          <w:b/>
          <w:bCs/>
        </w:rPr>
        <w:t>PCSK9 inhibitor</w:t>
      </w:r>
      <w:r w:rsidRPr="008173E1">
        <w:rPr>
          <w:b/>
          <w:bCs/>
        </w:rPr>
        <w:t xml:space="preserve"> </w:t>
      </w:r>
      <w:r>
        <w:t xml:space="preserve">for </w:t>
      </w:r>
      <w:r w:rsidRPr="002A1D90">
        <w:t xml:space="preserve">participants </w:t>
      </w:r>
      <w:r>
        <w:t>not taking them at randomisation</w:t>
      </w:r>
      <w:r w:rsidRPr="002A1D90">
        <w:t>, according to each data source</w:t>
      </w:r>
    </w:p>
    <w:p w14:paraId="10CB36EB" w14:textId="77777777" w:rsidR="002B3736" w:rsidRPr="002B3736" w:rsidRDefault="002B3736" w:rsidP="002B3736">
      <w:pPr>
        <w:tabs>
          <w:tab w:val="left" w:pos="993"/>
        </w:tabs>
        <w:jc w:val="both"/>
      </w:pPr>
    </w:p>
    <w:p w14:paraId="2005D79A" w14:textId="77777777" w:rsidR="002B3736" w:rsidRPr="00A9453C" w:rsidRDefault="002B3736" w:rsidP="002B3736">
      <w:pPr>
        <w:pStyle w:val="ListParagraph"/>
        <w:numPr>
          <w:ilvl w:val="1"/>
          <w:numId w:val="20"/>
        </w:numPr>
        <w:tabs>
          <w:tab w:val="left" w:pos="993"/>
        </w:tabs>
        <w:ind w:left="1134"/>
        <w:jc w:val="both"/>
        <w:rPr>
          <w:b/>
          <w:bCs/>
        </w:rPr>
      </w:pPr>
      <w:r w:rsidRPr="00A9453C">
        <w:t>NB: the analyses method and sensitivity analysis will be the same as reported above for statins</w:t>
      </w:r>
    </w:p>
    <w:p w14:paraId="4602997D" w14:textId="77777777" w:rsidR="00826430" w:rsidRPr="008173E1" w:rsidRDefault="00826430" w:rsidP="002B3736">
      <w:pPr>
        <w:tabs>
          <w:tab w:val="left" w:pos="993"/>
        </w:tabs>
        <w:jc w:val="both"/>
        <w:rPr>
          <w:b/>
          <w:bCs/>
        </w:rPr>
      </w:pPr>
    </w:p>
    <w:p w14:paraId="2766B356" w14:textId="20611943" w:rsidR="002B3736" w:rsidRDefault="002B3736" w:rsidP="002B3736">
      <w:pPr>
        <w:pStyle w:val="Heading3"/>
      </w:pPr>
      <w:bookmarkStart w:id="20" w:name="_Toc83124902"/>
      <w:r>
        <w:t>Main study hypothesis</w:t>
      </w:r>
      <w:bookmarkEnd w:id="20"/>
      <w:r>
        <w:t xml:space="preserve"> </w:t>
      </w:r>
    </w:p>
    <w:p w14:paraId="4812D091" w14:textId="77777777" w:rsidR="00826430" w:rsidRPr="00826430" w:rsidRDefault="00826430" w:rsidP="00826430"/>
    <w:p w14:paraId="29FAA237" w14:textId="771A75F0" w:rsidR="002B3736" w:rsidRDefault="002B3736" w:rsidP="002B3736">
      <w:pPr>
        <w:jc w:val="both"/>
      </w:pPr>
      <w:r>
        <w:t>For each of the primary and secondary outcomes, the null hypothesis is that the criterion standard is a better representation of the true status of a participants’ concomitant medication.</w:t>
      </w:r>
      <w:r w:rsidR="00826430">
        <w:t xml:space="preserve"> No hypothesis testing </w:t>
      </w:r>
      <w:proofErr w:type="gramStart"/>
      <w:r w:rsidR="00826430">
        <w:t>will be performed</w:t>
      </w:r>
      <w:proofErr w:type="gramEnd"/>
      <w:r w:rsidR="00826430">
        <w:t xml:space="preserve"> for subsidiary outcomes.</w:t>
      </w:r>
    </w:p>
    <w:p w14:paraId="0F2DE5C2" w14:textId="77777777" w:rsidR="002B3736" w:rsidRDefault="002B3736" w:rsidP="002B3736">
      <w:pPr>
        <w:jc w:val="both"/>
        <w:rPr>
          <w:b/>
          <w:bCs/>
        </w:rPr>
      </w:pPr>
    </w:p>
    <w:p w14:paraId="6ED40BC8" w14:textId="52FF6DA9" w:rsidR="002B3736" w:rsidRDefault="002B3736" w:rsidP="002B3736">
      <w:pPr>
        <w:pStyle w:val="Heading3"/>
      </w:pPr>
      <w:bookmarkStart w:id="21" w:name="_Toc83124903"/>
      <w:r>
        <w:t>Analysis populations and sample size</w:t>
      </w:r>
      <w:bookmarkEnd w:id="21"/>
    </w:p>
    <w:p w14:paraId="2C1ECFFA" w14:textId="77777777" w:rsidR="00826430" w:rsidRPr="00826430" w:rsidRDefault="00826430" w:rsidP="00826430"/>
    <w:p w14:paraId="57D4DC5C" w14:textId="77777777" w:rsidR="002B3736" w:rsidRDefault="002B3736" w:rsidP="002B3736">
      <w:pPr>
        <w:jc w:val="both"/>
      </w:pPr>
      <w:proofErr w:type="gramStart"/>
      <w:r>
        <w:t>No sample size calculations</w:t>
      </w:r>
      <w:proofErr w:type="gramEnd"/>
      <w:r>
        <w:t xml:space="preserve"> have been performed for this study. A number of different populations will be included in this study, comprising participants of ongoing clinical trials who will continue to recruit during the study period; therefore the final number of individuals included in the study will only be determined at the end of September 2022 (allowing one year before the planned end of this DPhil course):</w:t>
      </w:r>
    </w:p>
    <w:p w14:paraId="1C16940F" w14:textId="77777777" w:rsidR="002B3736" w:rsidRDefault="002B3736" w:rsidP="002B3736"/>
    <w:p w14:paraId="293AC6BD" w14:textId="77777777" w:rsidR="002B3736" w:rsidRDefault="002B3736" w:rsidP="002B3736">
      <w:pPr>
        <w:pStyle w:val="Heading4"/>
      </w:pPr>
      <w:r>
        <w:t>RECOVERY</w:t>
      </w:r>
    </w:p>
    <w:p w14:paraId="4EE6F87B" w14:textId="13F2350D" w:rsidR="002B3736" w:rsidRDefault="002B3736" w:rsidP="002B3736">
      <w:pPr>
        <w:jc w:val="both"/>
      </w:pPr>
      <w:r>
        <w:t xml:space="preserve">All patients randomised in England for whom linkage data from the Prescribing and Dispensing datasets is provided to the study up until the end of </w:t>
      </w:r>
      <w:del w:id="22" w:author="Guilherme Pessoa-Amorim [2]" w:date="2021-11-04T17:35:00Z">
        <w:r w:rsidDel="00727FA4">
          <w:delText>September 2022</w:delText>
        </w:r>
      </w:del>
      <w:ins w:id="23" w:author="Guilherme Pessoa-Amorim [2]" w:date="2021-11-04T17:35:00Z">
        <w:r w:rsidR="00727FA4">
          <w:t>December 2021</w:t>
        </w:r>
      </w:ins>
      <w:r>
        <w:t>.</w:t>
      </w:r>
    </w:p>
    <w:p w14:paraId="0DD76CE4" w14:textId="77777777" w:rsidR="002B3736" w:rsidRDefault="002B3736" w:rsidP="002B3736">
      <w:pPr>
        <w:ind w:left="1080"/>
      </w:pPr>
    </w:p>
    <w:p w14:paraId="1C791104" w14:textId="77777777" w:rsidR="002B3736" w:rsidRDefault="002B3736" w:rsidP="002B3736">
      <w:pPr>
        <w:pStyle w:val="Heading4"/>
      </w:pPr>
      <w:r>
        <w:t>AMALFI</w:t>
      </w:r>
    </w:p>
    <w:p w14:paraId="6B8E840B" w14:textId="2CB8454D" w:rsidR="002B3736" w:rsidRPr="00BA1EF1" w:rsidRDefault="002B3736" w:rsidP="002B3736">
      <w:pPr>
        <w:jc w:val="both"/>
      </w:pPr>
      <w:r>
        <w:t xml:space="preserve">All patients </w:t>
      </w:r>
      <w:del w:id="24" w:author="Guilherme Pessoa-Amorim [2]" w:date="2021-11-04T17:36:00Z">
        <w:r w:rsidDel="00727FA4">
          <w:delText>randomised up until the end of 2020 (i.e. who have 1 year follow-up completed by the end of September of 2022)</w:delText>
        </w:r>
      </w:del>
      <w:ins w:id="25" w:author="Guilherme Pessoa-Amorim [2]" w:date="2021-11-04T17:36:00Z">
        <w:r w:rsidR="00727FA4">
          <w:t xml:space="preserve">for whom </w:t>
        </w:r>
        <w:proofErr w:type="gramStart"/>
        <w:r w:rsidR="00727FA4">
          <w:t>1 year</w:t>
        </w:r>
        <w:proofErr w:type="gramEnd"/>
        <w:r w:rsidR="00727FA4">
          <w:t xml:space="preserve"> follow-up data is available from GP records until the end of December 2021</w:t>
        </w:r>
      </w:ins>
      <w:r w:rsidR="0023499A">
        <w:t>.</w:t>
      </w:r>
    </w:p>
    <w:p w14:paraId="556C7FAC" w14:textId="77777777" w:rsidR="002B3736" w:rsidRDefault="002B3736" w:rsidP="002B3736">
      <w:pPr>
        <w:rPr>
          <w:b/>
          <w:bCs/>
        </w:rPr>
      </w:pPr>
    </w:p>
    <w:p w14:paraId="3E6AD60E" w14:textId="77777777" w:rsidR="002B3736" w:rsidRDefault="002B3736" w:rsidP="002B3736">
      <w:pPr>
        <w:pStyle w:val="Heading4"/>
      </w:pPr>
      <w:r>
        <w:t>ORION-4</w:t>
      </w:r>
    </w:p>
    <w:p w14:paraId="23A2B87F" w14:textId="314A435E" w:rsidR="002B3736" w:rsidRPr="00BA1EF1" w:rsidRDefault="002B3736" w:rsidP="002B3736">
      <w:pPr>
        <w:jc w:val="both"/>
      </w:pPr>
      <w:r>
        <w:t xml:space="preserve">All patients randomised in England for whom linkage data from the Dispensing dataset </w:t>
      </w:r>
      <w:proofErr w:type="gramStart"/>
      <w:r>
        <w:t>is provided</w:t>
      </w:r>
      <w:proofErr w:type="gramEnd"/>
      <w:r>
        <w:t xml:space="preserve"> to the study up until </w:t>
      </w:r>
      <w:ins w:id="26" w:author="Guilherme Pessoa-Amorim [2]" w:date="2021-11-04T17:36:00Z">
        <w:r w:rsidR="00727FA4">
          <w:t>the end of December 2021</w:t>
        </w:r>
      </w:ins>
      <w:del w:id="27" w:author="Guilherme Pessoa-Amorim [2]" w:date="2021-11-04T17:36:00Z">
        <w:r w:rsidDel="00727FA4">
          <w:delText>the end of September 2022</w:delText>
        </w:r>
      </w:del>
      <w:r>
        <w:t>.</w:t>
      </w:r>
    </w:p>
    <w:p w14:paraId="430AB5D2" w14:textId="69576872" w:rsidR="00D863CD" w:rsidRDefault="00D863CD">
      <w:pPr>
        <w:rPr>
          <w:b/>
          <w:bCs/>
        </w:rPr>
      </w:pPr>
    </w:p>
    <w:p w14:paraId="594ECEA1" w14:textId="6FDC0743" w:rsidR="0023604F" w:rsidRDefault="0023604F" w:rsidP="0023604F">
      <w:pPr>
        <w:pStyle w:val="Heading3"/>
      </w:pPr>
      <w:bookmarkStart w:id="28" w:name="_Toc83124904"/>
      <w:r w:rsidRPr="0023604F">
        <w:t>Definition of drugs of interest</w:t>
      </w:r>
      <w:bookmarkEnd w:id="28"/>
    </w:p>
    <w:p w14:paraId="670F93F7" w14:textId="77777777" w:rsidR="0023604F" w:rsidRPr="0023604F" w:rsidRDefault="0023604F" w:rsidP="0023604F"/>
    <w:p w14:paraId="763D79CB" w14:textId="09D83155" w:rsidR="0023604F" w:rsidRDefault="0023604F" w:rsidP="0023604F">
      <w:pPr>
        <w:pStyle w:val="Heading4"/>
      </w:pPr>
      <w:r>
        <w:t>RECOVERY</w:t>
      </w:r>
    </w:p>
    <w:p w14:paraId="4E489796" w14:textId="77777777" w:rsidR="00435404" w:rsidRDefault="00435404" w:rsidP="0023604F"/>
    <w:p w14:paraId="45E9491E" w14:textId="1BE97F74" w:rsidR="0023604F" w:rsidRDefault="0023604F" w:rsidP="0023604F">
      <w:r>
        <w:t>RECOVERY has not pre-specified drugs of interest for its analyses. However, the following</w:t>
      </w:r>
      <w:r w:rsidR="003B7E73">
        <w:t xml:space="preserve"> groups</w:t>
      </w:r>
      <w:r>
        <w:t xml:space="preserve"> </w:t>
      </w:r>
      <w:proofErr w:type="gramStart"/>
      <w:r>
        <w:t xml:space="preserve">will be </w:t>
      </w:r>
      <w:r w:rsidR="001714F5">
        <w:t>investigated</w:t>
      </w:r>
      <w:proofErr w:type="gramEnd"/>
      <w:r>
        <w:t xml:space="preserve"> in this study:</w:t>
      </w:r>
    </w:p>
    <w:p w14:paraId="4A0D66AA" w14:textId="77777777" w:rsidR="001714F5" w:rsidRDefault="001714F5" w:rsidP="0023604F"/>
    <w:p w14:paraId="7B121ADF" w14:textId="6A4C1003" w:rsidR="00435404" w:rsidRDefault="00435404" w:rsidP="00490DCF">
      <w:pPr>
        <w:pStyle w:val="ListParagraph"/>
        <w:numPr>
          <w:ilvl w:val="0"/>
          <w:numId w:val="21"/>
        </w:numPr>
        <w:jc w:val="both"/>
      </w:pPr>
      <w:r>
        <w:t>Cardiovascular drugs:</w:t>
      </w:r>
    </w:p>
    <w:p w14:paraId="030F34AF" w14:textId="1223647E" w:rsidR="003B7E73" w:rsidRDefault="003B7E73" w:rsidP="00490DCF">
      <w:pPr>
        <w:pStyle w:val="ListParagraph"/>
        <w:numPr>
          <w:ilvl w:val="1"/>
          <w:numId w:val="21"/>
        </w:numPr>
        <w:jc w:val="both"/>
      </w:pPr>
      <w:r>
        <w:t>Any cardiovascular drug</w:t>
      </w:r>
    </w:p>
    <w:p w14:paraId="72D2DE75" w14:textId="41510F50" w:rsidR="003B7E73" w:rsidRDefault="007F0415" w:rsidP="00490DCF">
      <w:pPr>
        <w:pStyle w:val="ListParagraph"/>
        <w:numPr>
          <w:ilvl w:val="1"/>
          <w:numId w:val="21"/>
        </w:numPr>
        <w:jc w:val="both"/>
      </w:pPr>
      <w:r>
        <w:t>A</w:t>
      </w:r>
      <w:r w:rsidR="003B7E73">
        <w:t>ny anticoagulant</w:t>
      </w:r>
    </w:p>
    <w:p w14:paraId="0E3640D7" w14:textId="400BBCC2" w:rsidR="00435404" w:rsidRDefault="001714F5" w:rsidP="00490DCF">
      <w:pPr>
        <w:pStyle w:val="ListParagraph"/>
        <w:numPr>
          <w:ilvl w:val="1"/>
          <w:numId w:val="21"/>
        </w:numPr>
        <w:jc w:val="both"/>
      </w:pPr>
      <w:r>
        <w:t>Vitamin K antagonists</w:t>
      </w:r>
    </w:p>
    <w:p w14:paraId="03A292FB" w14:textId="59A3E15B" w:rsidR="00C43364" w:rsidRDefault="00C43364" w:rsidP="00490DCF">
      <w:pPr>
        <w:pStyle w:val="ListParagraph"/>
        <w:numPr>
          <w:ilvl w:val="1"/>
          <w:numId w:val="21"/>
        </w:numPr>
        <w:jc w:val="both"/>
      </w:pPr>
      <w:r>
        <w:lastRenderedPageBreak/>
        <w:t>No</w:t>
      </w:r>
      <w:r w:rsidR="00230223">
        <w:t xml:space="preserve">vel </w:t>
      </w:r>
      <w:r>
        <w:t>oral anticoagulants (NOACs)</w:t>
      </w:r>
    </w:p>
    <w:p w14:paraId="5E5D1EE7" w14:textId="084674B4" w:rsidR="00435404" w:rsidRPr="00993D25" w:rsidRDefault="00435404" w:rsidP="00490DCF">
      <w:pPr>
        <w:pStyle w:val="ListParagraph"/>
        <w:numPr>
          <w:ilvl w:val="1"/>
          <w:numId w:val="21"/>
        </w:numPr>
        <w:jc w:val="both"/>
      </w:pPr>
      <w:r>
        <w:t>Low-</w:t>
      </w:r>
      <w:r w:rsidRPr="00993D25">
        <w:t>molecular weight heparin</w:t>
      </w:r>
      <w:r w:rsidR="00C43364" w:rsidRPr="00993D25">
        <w:t xml:space="preserve"> (LMWHs)</w:t>
      </w:r>
    </w:p>
    <w:p w14:paraId="77C58ECF" w14:textId="1B0568A8" w:rsidR="003B7E73" w:rsidRPr="00993D25" w:rsidRDefault="003B7E73" w:rsidP="00490DCF">
      <w:pPr>
        <w:pStyle w:val="ListParagraph"/>
        <w:numPr>
          <w:ilvl w:val="1"/>
          <w:numId w:val="21"/>
        </w:numPr>
        <w:jc w:val="both"/>
      </w:pPr>
      <w:r w:rsidRPr="00993D25">
        <w:t>Any antiplatelet</w:t>
      </w:r>
    </w:p>
    <w:p w14:paraId="52622177" w14:textId="45C3D9DB" w:rsidR="00435404" w:rsidRPr="00993D25" w:rsidRDefault="00435404" w:rsidP="00490DCF">
      <w:pPr>
        <w:pStyle w:val="ListParagraph"/>
        <w:numPr>
          <w:ilvl w:val="1"/>
          <w:numId w:val="21"/>
        </w:numPr>
        <w:jc w:val="both"/>
      </w:pPr>
      <w:r w:rsidRPr="00993D25">
        <w:t>Aspirin</w:t>
      </w:r>
    </w:p>
    <w:p w14:paraId="05897157" w14:textId="65C37E14" w:rsidR="00C43364" w:rsidRPr="00993D25" w:rsidRDefault="00C43364" w:rsidP="00490DCF">
      <w:pPr>
        <w:pStyle w:val="ListParagraph"/>
        <w:numPr>
          <w:ilvl w:val="1"/>
          <w:numId w:val="21"/>
        </w:numPr>
        <w:jc w:val="both"/>
      </w:pPr>
      <w:r w:rsidRPr="00993D25">
        <w:t>Dipyridamole</w:t>
      </w:r>
    </w:p>
    <w:p w14:paraId="4E076E5E" w14:textId="0897E1F3" w:rsidR="00C43364" w:rsidRPr="00993D25" w:rsidRDefault="00C43364" w:rsidP="00490DCF">
      <w:pPr>
        <w:pStyle w:val="ListParagraph"/>
        <w:numPr>
          <w:ilvl w:val="1"/>
          <w:numId w:val="21"/>
        </w:numPr>
        <w:jc w:val="both"/>
      </w:pPr>
      <w:proofErr w:type="spellStart"/>
      <w:r w:rsidRPr="00993D25">
        <w:t>Clopidogrel</w:t>
      </w:r>
      <w:proofErr w:type="spellEnd"/>
    </w:p>
    <w:p w14:paraId="19AAB643" w14:textId="19FC5273" w:rsidR="00435404" w:rsidRPr="00993D25" w:rsidRDefault="00435404" w:rsidP="00490DCF">
      <w:pPr>
        <w:pStyle w:val="ListParagraph"/>
        <w:numPr>
          <w:ilvl w:val="1"/>
          <w:numId w:val="21"/>
        </w:numPr>
        <w:jc w:val="both"/>
      </w:pPr>
      <w:r w:rsidRPr="00993D25">
        <w:t>P2Y12 inhibitors</w:t>
      </w:r>
      <w:r w:rsidR="00C43364" w:rsidRPr="00993D25">
        <w:t xml:space="preserve"> (P2Y12i)</w:t>
      </w:r>
    </w:p>
    <w:p w14:paraId="3A7E08F2" w14:textId="77777777" w:rsidR="00FC5ECB" w:rsidRDefault="00FC5ECB" w:rsidP="00FC5ECB">
      <w:pPr>
        <w:pStyle w:val="ListParagraph"/>
        <w:numPr>
          <w:ilvl w:val="1"/>
          <w:numId w:val="21"/>
        </w:numPr>
        <w:jc w:val="both"/>
      </w:pPr>
      <w:r w:rsidRPr="00993D25">
        <w:t>Anti-arrhythmic drugs (any class I or III</w:t>
      </w:r>
      <w:r>
        <w:t xml:space="preserve"> – BNF section 2.3.2)</w:t>
      </w:r>
    </w:p>
    <w:p w14:paraId="451EEE9F" w14:textId="77777777" w:rsidR="00435404" w:rsidRPr="00993D25" w:rsidRDefault="00435404" w:rsidP="00490DCF">
      <w:pPr>
        <w:pStyle w:val="ListParagraph"/>
        <w:numPr>
          <w:ilvl w:val="1"/>
          <w:numId w:val="21"/>
        </w:numPr>
        <w:jc w:val="both"/>
      </w:pPr>
      <w:r w:rsidRPr="00993D25">
        <w:t>Beta-blockers</w:t>
      </w:r>
    </w:p>
    <w:p w14:paraId="4EB53223" w14:textId="648ECB48" w:rsidR="00435404" w:rsidRPr="00993D25" w:rsidRDefault="00C43364" w:rsidP="00490DCF">
      <w:pPr>
        <w:pStyle w:val="ListParagraph"/>
        <w:numPr>
          <w:ilvl w:val="1"/>
          <w:numId w:val="21"/>
        </w:numPr>
        <w:jc w:val="both"/>
      </w:pPr>
      <w:r w:rsidRPr="00993D25">
        <w:t>Any c</w:t>
      </w:r>
      <w:r w:rsidR="00435404" w:rsidRPr="00993D25">
        <w:t>alcium-channel blocker (CCBs)</w:t>
      </w:r>
    </w:p>
    <w:p w14:paraId="74E9CF5D" w14:textId="2C8470B3" w:rsidR="00C43364" w:rsidRPr="00993D25" w:rsidRDefault="00C43364" w:rsidP="00490DCF">
      <w:pPr>
        <w:pStyle w:val="ListParagraph"/>
        <w:numPr>
          <w:ilvl w:val="1"/>
          <w:numId w:val="21"/>
        </w:numPr>
        <w:jc w:val="both"/>
      </w:pPr>
      <w:proofErr w:type="spellStart"/>
      <w:r w:rsidRPr="00993D25">
        <w:t>Dihydropyridine</w:t>
      </w:r>
      <w:proofErr w:type="spellEnd"/>
      <w:r w:rsidRPr="00993D25">
        <w:t xml:space="preserve"> CCBs</w:t>
      </w:r>
    </w:p>
    <w:p w14:paraId="607257E7" w14:textId="7FC2A040" w:rsidR="00C43364" w:rsidRPr="00993D25" w:rsidRDefault="00C43364" w:rsidP="00490DCF">
      <w:pPr>
        <w:pStyle w:val="ListParagraph"/>
        <w:numPr>
          <w:ilvl w:val="1"/>
          <w:numId w:val="21"/>
        </w:numPr>
        <w:jc w:val="both"/>
      </w:pPr>
      <w:r w:rsidRPr="00993D25">
        <w:t>Non-</w:t>
      </w:r>
      <w:proofErr w:type="spellStart"/>
      <w:r w:rsidRPr="00993D25">
        <w:t>dihydropyridine</w:t>
      </w:r>
      <w:proofErr w:type="spellEnd"/>
      <w:r w:rsidRPr="00993D25">
        <w:t xml:space="preserve"> CCBs</w:t>
      </w:r>
    </w:p>
    <w:p w14:paraId="00987195" w14:textId="06855781" w:rsidR="00435404" w:rsidRPr="00993D25" w:rsidRDefault="00435404" w:rsidP="00490DCF">
      <w:pPr>
        <w:pStyle w:val="ListParagraph"/>
        <w:numPr>
          <w:ilvl w:val="1"/>
          <w:numId w:val="21"/>
        </w:numPr>
        <w:jc w:val="both"/>
      </w:pPr>
      <w:r w:rsidRPr="00993D25">
        <w:t>Digoxin</w:t>
      </w:r>
    </w:p>
    <w:p w14:paraId="5FA37FFB" w14:textId="5A7E6DFC" w:rsidR="003B7E73" w:rsidRPr="00993D25" w:rsidRDefault="003B7E73" w:rsidP="00490DCF">
      <w:pPr>
        <w:pStyle w:val="ListParagraph"/>
        <w:numPr>
          <w:ilvl w:val="1"/>
          <w:numId w:val="21"/>
        </w:numPr>
        <w:jc w:val="both"/>
      </w:pPr>
      <w:r w:rsidRPr="00993D25">
        <w:t>Any antihypertensive</w:t>
      </w:r>
    </w:p>
    <w:p w14:paraId="00301528" w14:textId="05C7EC1D" w:rsidR="003B7E73" w:rsidRPr="00993D25" w:rsidRDefault="003B7E73" w:rsidP="00490DCF">
      <w:pPr>
        <w:pStyle w:val="ListParagraph"/>
        <w:numPr>
          <w:ilvl w:val="1"/>
          <w:numId w:val="21"/>
        </w:numPr>
        <w:jc w:val="both"/>
      </w:pPr>
      <w:r w:rsidRPr="00993D25">
        <w:t>Any renin-angiotensin-aldosterone systemic inhibitor (</w:t>
      </w:r>
      <w:proofErr w:type="spellStart"/>
      <w:r w:rsidRPr="00993D25">
        <w:t>RAASi</w:t>
      </w:r>
      <w:proofErr w:type="spellEnd"/>
      <w:r w:rsidRPr="00993D25">
        <w:t>)</w:t>
      </w:r>
    </w:p>
    <w:p w14:paraId="13B17CDF" w14:textId="1F00E3CE" w:rsidR="003B7E73" w:rsidRPr="00993D25" w:rsidRDefault="003B7E73" w:rsidP="00490DCF">
      <w:pPr>
        <w:pStyle w:val="ListParagraph"/>
        <w:numPr>
          <w:ilvl w:val="1"/>
          <w:numId w:val="21"/>
        </w:numPr>
        <w:jc w:val="both"/>
      </w:pPr>
      <w:r w:rsidRPr="00993D25">
        <w:t>Angiotensin-converting enzyme inhibitors (</w:t>
      </w:r>
      <w:proofErr w:type="spellStart"/>
      <w:r w:rsidRPr="00993D25">
        <w:t>ACEi</w:t>
      </w:r>
      <w:proofErr w:type="spellEnd"/>
      <w:r w:rsidRPr="00993D25">
        <w:t>)</w:t>
      </w:r>
    </w:p>
    <w:p w14:paraId="1B102ED6" w14:textId="77777777" w:rsidR="003B7E73" w:rsidRPr="00993D25" w:rsidRDefault="003B7E73" w:rsidP="00490DCF">
      <w:pPr>
        <w:pStyle w:val="ListParagraph"/>
        <w:numPr>
          <w:ilvl w:val="1"/>
          <w:numId w:val="21"/>
        </w:numPr>
        <w:jc w:val="both"/>
      </w:pPr>
      <w:r w:rsidRPr="00993D25">
        <w:t>Angiotensin-receptor blockers (ARBs)</w:t>
      </w:r>
    </w:p>
    <w:p w14:paraId="56E18794" w14:textId="77777777" w:rsidR="003B7E73" w:rsidRPr="00993D25" w:rsidRDefault="003B7E73" w:rsidP="00490DCF">
      <w:pPr>
        <w:pStyle w:val="ListParagraph"/>
        <w:numPr>
          <w:ilvl w:val="1"/>
          <w:numId w:val="21"/>
        </w:numPr>
        <w:jc w:val="both"/>
      </w:pPr>
      <w:r w:rsidRPr="00993D25">
        <w:t>Mineralocorticoid receptor antagonists (MRAs)</w:t>
      </w:r>
    </w:p>
    <w:p w14:paraId="14D03C99" w14:textId="6A7388A7" w:rsidR="003B7E73" w:rsidRPr="00993D25" w:rsidRDefault="003B7E73" w:rsidP="00490DCF">
      <w:pPr>
        <w:pStyle w:val="ListParagraph"/>
        <w:numPr>
          <w:ilvl w:val="1"/>
          <w:numId w:val="21"/>
        </w:numPr>
        <w:jc w:val="both"/>
      </w:pPr>
      <w:r w:rsidRPr="00993D25">
        <w:t>Angiotensin-receptor/</w:t>
      </w:r>
      <w:proofErr w:type="spellStart"/>
      <w:r w:rsidRPr="00993D25">
        <w:t>neprilysin</w:t>
      </w:r>
      <w:proofErr w:type="spellEnd"/>
      <w:r w:rsidRPr="00993D25">
        <w:t xml:space="preserve"> inhibitors (ARNIs)</w:t>
      </w:r>
    </w:p>
    <w:p w14:paraId="6D4E5A6A" w14:textId="1DC8EBE3" w:rsidR="001714F5" w:rsidRPr="00993D25" w:rsidRDefault="001714F5" w:rsidP="00490DCF">
      <w:pPr>
        <w:pStyle w:val="ListParagraph"/>
        <w:numPr>
          <w:ilvl w:val="1"/>
          <w:numId w:val="21"/>
        </w:numPr>
        <w:jc w:val="both"/>
      </w:pPr>
      <w:r w:rsidRPr="00993D25">
        <w:t>Renin antagonists</w:t>
      </w:r>
    </w:p>
    <w:p w14:paraId="5A97C22C" w14:textId="3853B987" w:rsidR="00C43364" w:rsidRPr="003315C4" w:rsidRDefault="001714F5" w:rsidP="003315C4">
      <w:pPr>
        <w:pStyle w:val="ListParagraph"/>
        <w:numPr>
          <w:ilvl w:val="1"/>
          <w:numId w:val="21"/>
        </w:numPr>
        <w:jc w:val="both"/>
      </w:pPr>
      <w:r w:rsidRPr="00993D25">
        <w:t xml:space="preserve">Other </w:t>
      </w:r>
      <w:proofErr w:type="spellStart"/>
      <w:r w:rsidRPr="00993D25">
        <w:t>antihypertensives</w:t>
      </w:r>
      <w:proofErr w:type="spellEnd"/>
    </w:p>
    <w:p w14:paraId="4F4DFA0B" w14:textId="72B56CD0" w:rsidR="00C43364" w:rsidRPr="00993D25" w:rsidRDefault="003B7E73" w:rsidP="00490DCF">
      <w:pPr>
        <w:pStyle w:val="ListParagraph"/>
        <w:numPr>
          <w:ilvl w:val="1"/>
          <w:numId w:val="21"/>
        </w:numPr>
        <w:jc w:val="both"/>
      </w:pPr>
      <w:r w:rsidRPr="00993D25">
        <w:t>Any diuretic</w:t>
      </w:r>
    </w:p>
    <w:p w14:paraId="52638764" w14:textId="6FF4673F" w:rsidR="00C43364" w:rsidRPr="00993D25" w:rsidRDefault="00C43364" w:rsidP="00490DCF">
      <w:pPr>
        <w:pStyle w:val="ListParagraph"/>
        <w:numPr>
          <w:ilvl w:val="1"/>
          <w:numId w:val="21"/>
        </w:numPr>
        <w:jc w:val="both"/>
      </w:pPr>
      <w:r w:rsidRPr="00993D25">
        <w:t>Loop diuretics</w:t>
      </w:r>
    </w:p>
    <w:p w14:paraId="0E29CB9C" w14:textId="040261EE" w:rsidR="001714F5" w:rsidRPr="00993D25" w:rsidRDefault="001714F5" w:rsidP="00490DCF">
      <w:pPr>
        <w:pStyle w:val="ListParagraph"/>
        <w:numPr>
          <w:ilvl w:val="1"/>
          <w:numId w:val="21"/>
        </w:numPr>
        <w:jc w:val="both"/>
      </w:pPr>
      <w:r w:rsidRPr="00993D25">
        <w:t>Thiazide diuretics</w:t>
      </w:r>
    </w:p>
    <w:p w14:paraId="054110C1" w14:textId="75F9D3B0" w:rsidR="00C43364" w:rsidRPr="00993D25" w:rsidRDefault="00435404" w:rsidP="00490DCF">
      <w:pPr>
        <w:pStyle w:val="ListParagraph"/>
        <w:numPr>
          <w:ilvl w:val="1"/>
          <w:numId w:val="21"/>
        </w:numPr>
        <w:jc w:val="both"/>
      </w:pPr>
      <w:r w:rsidRPr="00993D25">
        <w:t>Alpha-adrenergic blockers</w:t>
      </w:r>
    </w:p>
    <w:p w14:paraId="0C3B093E" w14:textId="3BC782DF" w:rsidR="001714F5" w:rsidRPr="00993D25" w:rsidRDefault="001714F5" w:rsidP="00490DCF">
      <w:pPr>
        <w:pStyle w:val="ListParagraph"/>
        <w:numPr>
          <w:ilvl w:val="1"/>
          <w:numId w:val="21"/>
        </w:numPr>
        <w:jc w:val="both"/>
      </w:pPr>
      <w:r w:rsidRPr="00993D25">
        <w:t>Other diuretics</w:t>
      </w:r>
    </w:p>
    <w:p w14:paraId="51D80B9F" w14:textId="56234BB4" w:rsidR="003B7E73" w:rsidRPr="00993D25" w:rsidRDefault="003B7E73" w:rsidP="00490DCF">
      <w:pPr>
        <w:pStyle w:val="ListParagraph"/>
        <w:numPr>
          <w:ilvl w:val="1"/>
          <w:numId w:val="21"/>
        </w:numPr>
        <w:jc w:val="both"/>
      </w:pPr>
      <w:r w:rsidRPr="00993D25">
        <w:t>Any anti</w:t>
      </w:r>
      <w:r w:rsidR="00230223" w:rsidRPr="00993D25">
        <w:t>-</w:t>
      </w:r>
      <w:proofErr w:type="spellStart"/>
      <w:r w:rsidRPr="00993D25">
        <w:t>dyslipidemic</w:t>
      </w:r>
      <w:proofErr w:type="spellEnd"/>
    </w:p>
    <w:p w14:paraId="50583B63" w14:textId="0F3DD318" w:rsidR="00435404" w:rsidRPr="00993D25" w:rsidRDefault="00435404" w:rsidP="00490DCF">
      <w:pPr>
        <w:pStyle w:val="ListParagraph"/>
        <w:numPr>
          <w:ilvl w:val="1"/>
          <w:numId w:val="21"/>
        </w:numPr>
        <w:jc w:val="both"/>
      </w:pPr>
      <w:r w:rsidRPr="00993D25">
        <w:t>Statin</w:t>
      </w:r>
    </w:p>
    <w:p w14:paraId="63EB3043" w14:textId="77777777" w:rsidR="00435404" w:rsidRPr="00993D25" w:rsidRDefault="00435404" w:rsidP="00490DCF">
      <w:pPr>
        <w:pStyle w:val="ListParagraph"/>
        <w:numPr>
          <w:ilvl w:val="1"/>
          <w:numId w:val="21"/>
        </w:numPr>
        <w:jc w:val="both"/>
      </w:pPr>
      <w:r w:rsidRPr="00993D25">
        <w:t>Ezetimibe</w:t>
      </w:r>
    </w:p>
    <w:p w14:paraId="50A75860" w14:textId="77777777" w:rsidR="00435404" w:rsidRPr="00993D25" w:rsidRDefault="00435404" w:rsidP="00490DCF">
      <w:pPr>
        <w:pStyle w:val="ListParagraph"/>
        <w:numPr>
          <w:ilvl w:val="1"/>
          <w:numId w:val="21"/>
        </w:numPr>
        <w:jc w:val="both"/>
      </w:pPr>
      <w:proofErr w:type="spellStart"/>
      <w:r w:rsidRPr="00993D25">
        <w:t>Proprotein</w:t>
      </w:r>
      <w:proofErr w:type="spellEnd"/>
      <w:r w:rsidRPr="00993D25">
        <w:t xml:space="preserve"> convertase </w:t>
      </w:r>
      <w:proofErr w:type="spellStart"/>
      <w:r w:rsidRPr="00993D25">
        <w:t>subtilisin</w:t>
      </w:r>
      <w:proofErr w:type="spellEnd"/>
      <w:r w:rsidRPr="00993D25">
        <w:t>/</w:t>
      </w:r>
      <w:proofErr w:type="spellStart"/>
      <w:r w:rsidRPr="00993D25">
        <w:t>kexin</w:t>
      </w:r>
      <w:proofErr w:type="spellEnd"/>
      <w:r w:rsidRPr="00993D25">
        <w:t xml:space="preserve"> type 9 inhibitors (PCSK9i)</w:t>
      </w:r>
    </w:p>
    <w:p w14:paraId="3EF63324" w14:textId="1823C805" w:rsidR="00435404" w:rsidRPr="00993D25" w:rsidRDefault="00435404" w:rsidP="00490DCF">
      <w:pPr>
        <w:pStyle w:val="ListParagraph"/>
        <w:numPr>
          <w:ilvl w:val="1"/>
          <w:numId w:val="21"/>
        </w:numPr>
        <w:jc w:val="both"/>
      </w:pPr>
      <w:r w:rsidRPr="00993D25">
        <w:t>Fibrates</w:t>
      </w:r>
    </w:p>
    <w:p w14:paraId="63055637" w14:textId="1C617B47" w:rsidR="00C43364" w:rsidRPr="00993D25" w:rsidRDefault="00435404" w:rsidP="00490DCF">
      <w:pPr>
        <w:pStyle w:val="ListParagraph"/>
        <w:numPr>
          <w:ilvl w:val="1"/>
          <w:numId w:val="21"/>
        </w:numPr>
        <w:jc w:val="both"/>
      </w:pPr>
      <w:r w:rsidRPr="00993D25">
        <w:t>Insulin</w:t>
      </w:r>
    </w:p>
    <w:p w14:paraId="1A6D027E" w14:textId="47D7E74E" w:rsidR="00C43364" w:rsidRPr="00993D25" w:rsidRDefault="00C43364" w:rsidP="00490DCF">
      <w:pPr>
        <w:pStyle w:val="ListParagraph"/>
        <w:numPr>
          <w:ilvl w:val="1"/>
          <w:numId w:val="21"/>
        </w:numPr>
        <w:jc w:val="both"/>
      </w:pPr>
      <w:r w:rsidRPr="00993D25">
        <w:t>Metformin</w:t>
      </w:r>
    </w:p>
    <w:p w14:paraId="3E977060" w14:textId="77777777" w:rsidR="00C43364" w:rsidRPr="00993D25" w:rsidRDefault="00C43364" w:rsidP="00490DCF">
      <w:pPr>
        <w:pStyle w:val="ListParagraph"/>
        <w:numPr>
          <w:ilvl w:val="1"/>
          <w:numId w:val="21"/>
        </w:numPr>
        <w:jc w:val="both"/>
      </w:pPr>
      <w:r w:rsidRPr="00993D25">
        <w:t>Sodium-glucose transporter 2 inhibitors (SGLT2i)</w:t>
      </w:r>
    </w:p>
    <w:p w14:paraId="65D15BDA" w14:textId="7E643E7D" w:rsidR="00435404" w:rsidRPr="00993D25" w:rsidRDefault="00C43364" w:rsidP="00490DCF">
      <w:pPr>
        <w:pStyle w:val="ListParagraph"/>
        <w:numPr>
          <w:ilvl w:val="1"/>
          <w:numId w:val="21"/>
        </w:numPr>
        <w:jc w:val="both"/>
      </w:pPr>
      <w:r w:rsidRPr="00993D25">
        <w:t>A</w:t>
      </w:r>
      <w:r w:rsidR="00435404" w:rsidRPr="00993D25">
        <w:t>ntidiabetic drugs</w:t>
      </w:r>
      <w:r w:rsidRPr="00993D25">
        <w:t xml:space="preserve"> (excluding insulin)</w:t>
      </w:r>
    </w:p>
    <w:p w14:paraId="331D9AE3" w14:textId="77777777" w:rsidR="003B7E73" w:rsidRPr="00993D25" w:rsidRDefault="003B7E73" w:rsidP="003B7E73">
      <w:pPr>
        <w:pStyle w:val="ListParagraph"/>
        <w:ind w:left="1440"/>
        <w:jc w:val="both"/>
      </w:pPr>
    </w:p>
    <w:p w14:paraId="37141C8A" w14:textId="5DCB41F6" w:rsidR="0023604F" w:rsidRPr="00993D25" w:rsidRDefault="00435404" w:rsidP="00490DCF">
      <w:pPr>
        <w:pStyle w:val="ListParagraph"/>
        <w:numPr>
          <w:ilvl w:val="0"/>
          <w:numId w:val="21"/>
        </w:numPr>
      </w:pPr>
      <w:r w:rsidRPr="00993D25">
        <w:t>Respiratory drugs:</w:t>
      </w:r>
    </w:p>
    <w:p w14:paraId="119428CA" w14:textId="2D793473" w:rsidR="003B7E73" w:rsidRPr="00993D25" w:rsidRDefault="003B7E73" w:rsidP="00490DCF">
      <w:pPr>
        <w:pStyle w:val="ListParagraph"/>
        <w:numPr>
          <w:ilvl w:val="1"/>
          <w:numId w:val="21"/>
        </w:numPr>
      </w:pPr>
      <w:r w:rsidRPr="00993D25">
        <w:t>Any respiratory drug</w:t>
      </w:r>
    </w:p>
    <w:p w14:paraId="59AE57F4" w14:textId="17C8BAAE" w:rsidR="00435404" w:rsidRPr="00993D25" w:rsidRDefault="00435404" w:rsidP="00490DCF">
      <w:pPr>
        <w:pStyle w:val="ListParagraph"/>
        <w:numPr>
          <w:ilvl w:val="1"/>
          <w:numId w:val="21"/>
        </w:numPr>
      </w:pPr>
      <w:r w:rsidRPr="00993D25">
        <w:t>Anti-</w:t>
      </w:r>
      <w:proofErr w:type="spellStart"/>
      <w:r w:rsidRPr="00993D25">
        <w:t>IgE</w:t>
      </w:r>
      <w:proofErr w:type="spellEnd"/>
      <w:r w:rsidRPr="00993D25">
        <w:t xml:space="preserve"> antibodies</w:t>
      </w:r>
    </w:p>
    <w:p w14:paraId="0AAE70E4" w14:textId="06484CDA" w:rsidR="00C43364" w:rsidRPr="00993D25" w:rsidRDefault="00C43364" w:rsidP="00490DCF">
      <w:pPr>
        <w:pStyle w:val="ListParagraph"/>
        <w:numPr>
          <w:ilvl w:val="1"/>
          <w:numId w:val="21"/>
        </w:numPr>
      </w:pPr>
      <w:proofErr w:type="spellStart"/>
      <w:r w:rsidRPr="00993D25">
        <w:t>Cromoglycates</w:t>
      </w:r>
      <w:proofErr w:type="spellEnd"/>
    </w:p>
    <w:p w14:paraId="1EB8F355" w14:textId="3EC83A45" w:rsidR="00C43364" w:rsidRPr="00993D25" w:rsidRDefault="00C43364" w:rsidP="00490DCF">
      <w:pPr>
        <w:pStyle w:val="ListParagraph"/>
        <w:numPr>
          <w:ilvl w:val="1"/>
          <w:numId w:val="21"/>
        </w:numPr>
      </w:pPr>
      <w:r w:rsidRPr="00993D25">
        <w:t>Histamine antagonists</w:t>
      </w:r>
    </w:p>
    <w:p w14:paraId="22703472" w14:textId="4D0A340C" w:rsidR="00C43364" w:rsidRPr="00993D25" w:rsidRDefault="00C43364" w:rsidP="00490DCF">
      <w:pPr>
        <w:pStyle w:val="ListParagraph"/>
        <w:numPr>
          <w:ilvl w:val="1"/>
          <w:numId w:val="21"/>
        </w:numPr>
      </w:pPr>
      <w:r w:rsidRPr="00993D25">
        <w:t>Inhaled corticosteroids</w:t>
      </w:r>
    </w:p>
    <w:p w14:paraId="1B7B9165" w14:textId="57C79FB6" w:rsidR="00C43364" w:rsidRPr="00993D25" w:rsidRDefault="00C43364" w:rsidP="00490DCF">
      <w:pPr>
        <w:pStyle w:val="ListParagraph"/>
        <w:numPr>
          <w:ilvl w:val="1"/>
          <w:numId w:val="21"/>
        </w:numPr>
      </w:pPr>
      <w:r w:rsidRPr="00993D25">
        <w:t>Inhaled bronchodilators</w:t>
      </w:r>
    </w:p>
    <w:p w14:paraId="2046F744" w14:textId="1CE8C12F" w:rsidR="00C43364" w:rsidRPr="00993D25" w:rsidRDefault="00C43364" w:rsidP="00490DCF">
      <w:pPr>
        <w:pStyle w:val="ListParagraph"/>
        <w:numPr>
          <w:ilvl w:val="1"/>
          <w:numId w:val="21"/>
        </w:numPr>
      </w:pPr>
      <w:r w:rsidRPr="00993D25">
        <w:t>Intravenous or intramuscular bronchodilators</w:t>
      </w:r>
    </w:p>
    <w:p w14:paraId="2847E957" w14:textId="66BE4847" w:rsidR="00C43364" w:rsidRPr="00993D25" w:rsidRDefault="00C43364" w:rsidP="00490DCF">
      <w:pPr>
        <w:pStyle w:val="ListParagraph"/>
        <w:numPr>
          <w:ilvl w:val="1"/>
          <w:numId w:val="21"/>
        </w:numPr>
      </w:pPr>
      <w:r w:rsidRPr="00993D25">
        <w:t>Leukotriene antagonists</w:t>
      </w:r>
    </w:p>
    <w:p w14:paraId="2CE7CA33" w14:textId="7FF3C29E" w:rsidR="00C43364" w:rsidRPr="00993D25" w:rsidRDefault="00C43364" w:rsidP="00490DCF">
      <w:pPr>
        <w:pStyle w:val="ListParagraph"/>
        <w:numPr>
          <w:ilvl w:val="1"/>
          <w:numId w:val="21"/>
        </w:numPr>
      </w:pPr>
      <w:r w:rsidRPr="00993D25">
        <w:t>Nebulized drugs used in asthma or chronic obstructive pulmonary disease</w:t>
      </w:r>
    </w:p>
    <w:p w14:paraId="457E141F" w14:textId="7C2B53DF" w:rsidR="00C43364" w:rsidRPr="00993D25" w:rsidRDefault="00C43364" w:rsidP="00490DCF">
      <w:pPr>
        <w:pStyle w:val="ListParagraph"/>
        <w:numPr>
          <w:ilvl w:val="1"/>
          <w:numId w:val="21"/>
        </w:numPr>
      </w:pPr>
      <w:r w:rsidRPr="00993D25">
        <w:t xml:space="preserve">Non-selective </w:t>
      </w:r>
      <w:proofErr w:type="spellStart"/>
      <w:r w:rsidRPr="00993D25">
        <w:t>adrenoceptor</w:t>
      </w:r>
      <w:proofErr w:type="spellEnd"/>
      <w:r w:rsidRPr="00993D25">
        <w:t xml:space="preserve"> agonists</w:t>
      </w:r>
    </w:p>
    <w:p w14:paraId="253D8E52" w14:textId="1D55467B" w:rsidR="00C43364" w:rsidRPr="00993D25" w:rsidRDefault="00C43364" w:rsidP="00490DCF">
      <w:pPr>
        <w:pStyle w:val="ListParagraph"/>
        <w:numPr>
          <w:ilvl w:val="1"/>
          <w:numId w:val="21"/>
        </w:numPr>
      </w:pPr>
      <w:r w:rsidRPr="00993D25">
        <w:lastRenderedPageBreak/>
        <w:t>Oral beta2</w:t>
      </w:r>
      <w:r w:rsidR="001714F5" w:rsidRPr="00993D25">
        <w:t>-adrenoceptor agonists</w:t>
      </w:r>
    </w:p>
    <w:p w14:paraId="5FFE5EAD" w14:textId="48D2818B" w:rsidR="00C43364" w:rsidRPr="00993D25" w:rsidRDefault="001714F5" w:rsidP="00490DCF">
      <w:pPr>
        <w:pStyle w:val="ListParagraph"/>
        <w:numPr>
          <w:ilvl w:val="1"/>
          <w:numId w:val="21"/>
        </w:numPr>
      </w:pPr>
      <w:proofErr w:type="spellStart"/>
      <w:r w:rsidRPr="00993D25">
        <w:t>Xanthines</w:t>
      </w:r>
      <w:proofErr w:type="spellEnd"/>
    </w:p>
    <w:p w14:paraId="36CEFFEA" w14:textId="77777777" w:rsidR="003B7E73" w:rsidRPr="00993D25" w:rsidRDefault="003B7E73" w:rsidP="003B7E73">
      <w:pPr>
        <w:pStyle w:val="ListParagraph"/>
        <w:ind w:left="1440"/>
      </w:pPr>
    </w:p>
    <w:p w14:paraId="64040ECC" w14:textId="121718A5" w:rsidR="00435404" w:rsidRPr="00993D25" w:rsidRDefault="00435404" w:rsidP="00490DCF">
      <w:pPr>
        <w:pStyle w:val="ListParagraph"/>
        <w:numPr>
          <w:ilvl w:val="0"/>
          <w:numId w:val="21"/>
        </w:numPr>
      </w:pPr>
      <w:r w:rsidRPr="00993D25">
        <w:t>Antibiotic drugs:</w:t>
      </w:r>
    </w:p>
    <w:p w14:paraId="1B19251F" w14:textId="443FB05A" w:rsidR="00435404" w:rsidRPr="00993D25" w:rsidRDefault="00435404" w:rsidP="00490DCF">
      <w:pPr>
        <w:pStyle w:val="ListParagraph"/>
        <w:numPr>
          <w:ilvl w:val="1"/>
          <w:numId w:val="21"/>
        </w:numPr>
      </w:pPr>
      <w:proofErr w:type="spellStart"/>
      <w:r w:rsidRPr="00993D25">
        <w:t>Antibacterials</w:t>
      </w:r>
      <w:proofErr w:type="spellEnd"/>
    </w:p>
    <w:p w14:paraId="5A5D47BB" w14:textId="11CBBAE1" w:rsidR="003B7E73" w:rsidRPr="00993D25" w:rsidRDefault="003B7E73" w:rsidP="00490DCF">
      <w:pPr>
        <w:pStyle w:val="ListParagraph"/>
        <w:numPr>
          <w:ilvl w:val="1"/>
          <w:numId w:val="21"/>
        </w:numPr>
      </w:pPr>
      <w:r w:rsidRPr="00993D25">
        <w:t>Antifungals</w:t>
      </w:r>
    </w:p>
    <w:p w14:paraId="4FCCF6FF" w14:textId="654E8D64" w:rsidR="003B7E73" w:rsidRPr="00993D25" w:rsidRDefault="003B7E73" w:rsidP="00490DCF">
      <w:pPr>
        <w:pStyle w:val="ListParagraph"/>
        <w:numPr>
          <w:ilvl w:val="1"/>
          <w:numId w:val="21"/>
        </w:numPr>
      </w:pPr>
      <w:proofErr w:type="spellStart"/>
      <w:r w:rsidRPr="00993D25">
        <w:t>Antihelminthics</w:t>
      </w:r>
      <w:proofErr w:type="spellEnd"/>
    </w:p>
    <w:p w14:paraId="119312B1" w14:textId="4DB9C1C9" w:rsidR="003B7E73" w:rsidRPr="00993D25" w:rsidRDefault="003B7E73" w:rsidP="00490DCF">
      <w:pPr>
        <w:pStyle w:val="ListParagraph"/>
        <w:numPr>
          <w:ilvl w:val="1"/>
          <w:numId w:val="21"/>
        </w:numPr>
      </w:pPr>
      <w:r w:rsidRPr="00993D25">
        <w:t>Antivirals</w:t>
      </w:r>
    </w:p>
    <w:p w14:paraId="0F7F9DAC" w14:textId="77777777" w:rsidR="003B7E73" w:rsidRPr="00993D25" w:rsidRDefault="003B7E73" w:rsidP="003B7E73">
      <w:pPr>
        <w:pStyle w:val="ListParagraph"/>
        <w:ind w:left="1440"/>
      </w:pPr>
    </w:p>
    <w:p w14:paraId="2B8626EB" w14:textId="7FCA9E96" w:rsidR="00435404" w:rsidRPr="00993D25" w:rsidRDefault="00435404" w:rsidP="00490DCF">
      <w:pPr>
        <w:pStyle w:val="ListParagraph"/>
        <w:numPr>
          <w:ilvl w:val="0"/>
          <w:numId w:val="21"/>
        </w:numPr>
      </w:pPr>
      <w:r w:rsidRPr="00993D25">
        <w:t>Other drugs:</w:t>
      </w:r>
    </w:p>
    <w:p w14:paraId="1B32D562" w14:textId="5F77D2AA" w:rsidR="00435404" w:rsidRPr="00993D25" w:rsidRDefault="00435404" w:rsidP="00490DCF">
      <w:pPr>
        <w:pStyle w:val="ListParagraph"/>
        <w:numPr>
          <w:ilvl w:val="1"/>
          <w:numId w:val="21"/>
        </w:numPr>
      </w:pPr>
      <w:r w:rsidRPr="00993D25">
        <w:t>Antidepressants</w:t>
      </w:r>
    </w:p>
    <w:p w14:paraId="12D9B9D9" w14:textId="018D824B" w:rsidR="003B7E73" w:rsidRPr="00993D25" w:rsidRDefault="003B7E73" w:rsidP="00490DCF">
      <w:pPr>
        <w:pStyle w:val="ListParagraph"/>
        <w:numPr>
          <w:ilvl w:val="1"/>
          <w:numId w:val="21"/>
        </w:numPr>
      </w:pPr>
      <w:r w:rsidRPr="00993D25">
        <w:t>Antipsychotics</w:t>
      </w:r>
    </w:p>
    <w:p w14:paraId="2CCC155E" w14:textId="400E331D" w:rsidR="00C43364" w:rsidRPr="00993D25" w:rsidRDefault="00C43364" w:rsidP="00490DCF">
      <w:pPr>
        <w:pStyle w:val="ListParagraph"/>
        <w:numPr>
          <w:ilvl w:val="1"/>
          <w:numId w:val="21"/>
        </w:numPr>
      </w:pPr>
      <w:r w:rsidRPr="00993D25">
        <w:t>Systemic immunosuppressive drugs (excluding corticosteroids)</w:t>
      </w:r>
    </w:p>
    <w:p w14:paraId="7BCBBC98" w14:textId="5DC53F8F" w:rsidR="001714F5" w:rsidRPr="00993D25" w:rsidRDefault="001714F5" w:rsidP="00490DCF">
      <w:pPr>
        <w:pStyle w:val="ListParagraph"/>
        <w:numPr>
          <w:ilvl w:val="1"/>
          <w:numId w:val="21"/>
        </w:numPr>
      </w:pPr>
      <w:r w:rsidRPr="00993D25">
        <w:t>Systemic corticosteroids</w:t>
      </w:r>
    </w:p>
    <w:p w14:paraId="7324466F" w14:textId="77777777" w:rsidR="007F0415" w:rsidRPr="00993D25" w:rsidRDefault="007F0415" w:rsidP="007F0415">
      <w:pPr>
        <w:pStyle w:val="ListParagraph"/>
        <w:ind w:left="1440"/>
      </w:pPr>
    </w:p>
    <w:p w14:paraId="6FFC8151" w14:textId="2EA89362" w:rsidR="0023604F" w:rsidRPr="00993D25" w:rsidRDefault="0023604F" w:rsidP="0023604F">
      <w:pPr>
        <w:pStyle w:val="Heading4"/>
      </w:pPr>
      <w:r w:rsidRPr="00993D25">
        <w:t>AMALFI</w:t>
      </w:r>
    </w:p>
    <w:p w14:paraId="3EA8078A" w14:textId="77777777" w:rsidR="0023604F" w:rsidRPr="00993D25" w:rsidRDefault="0023604F" w:rsidP="0023604F"/>
    <w:p w14:paraId="54853BEE" w14:textId="08F84DD5" w:rsidR="00C43364" w:rsidRPr="00993D25" w:rsidRDefault="0023604F" w:rsidP="0023604F">
      <w:r w:rsidRPr="00993D25">
        <w:t>Initiation of anticoagulation</w:t>
      </w:r>
      <w:r w:rsidR="00230223" w:rsidRPr="00993D25">
        <w:t xml:space="preserve"> (of any kind)</w:t>
      </w:r>
      <w:r w:rsidRPr="00993D25">
        <w:t xml:space="preserve"> is a pre-specified explanatory outcome in AMALFI and the main medication of interest to the study. </w:t>
      </w:r>
    </w:p>
    <w:p w14:paraId="6D2186A7" w14:textId="77777777" w:rsidR="00C43364" w:rsidRPr="00993D25" w:rsidRDefault="00C43364" w:rsidP="0023604F"/>
    <w:p w14:paraId="02376DF9" w14:textId="67CB4354" w:rsidR="00C43364" w:rsidRPr="00993D25" w:rsidRDefault="0023604F" w:rsidP="0023604F">
      <w:r w:rsidRPr="00993D25">
        <w:t xml:space="preserve">Other drugs of interest </w:t>
      </w:r>
      <w:proofErr w:type="gramStart"/>
      <w:r w:rsidRPr="00993D25">
        <w:t>have been specified</w:t>
      </w:r>
      <w:proofErr w:type="gramEnd"/>
      <w:r w:rsidRPr="00993D25">
        <w:t xml:space="preserve"> by the study team </w:t>
      </w:r>
      <w:r w:rsidR="00435404" w:rsidRPr="00993D25">
        <w:t>and are being extracted from primary care records, namely:</w:t>
      </w:r>
    </w:p>
    <w:p w14:paraId="7BE2E493" w14:textId="77777777" w:rsidR="001714F5" w:rsidRPr="00993D25" w:rsidRDefault="001714F5" w:rsidP="0023604F"/>
    <w:p w14:paraId="4DFAE41E" w14:textId="77777777" w:rsidR="00435404" w:rsidRPr="00993D25" w:rsidRDefault="00435404" w:rsidP="00490DCF">
      <w:pPr>
        <w:pStyle w:val="ListParagraph"/>
        <w:numPr>
          <w:ilvl w:val="1"/>
          <w:numId w:val="21"/>
        </w:numPr>
        <w:jc w:val="both"/>
      </w:pPr>
      <w:r w:rsidRPr="00993D25">
        <w:t>Aspirin</w:t>
      </w:r>
    </w:p>
    <w:p w14:paraId="2D0E2326" w14:textId="77777777" w:rsidR="00435404" w:rsidRPr="00993D25" w:rsidRDefault="00435404" w:rsidP="00490DCF">
      <w:pPr>
        <w:pStyle w:val="ListParagraph"/>
        <w:numPr>
          <w:ilvl w:val="1"/>
          <w:numId w:val="21"/>
        </w:numPr>
        <w:jc w:val="both"/>
      </w:pPr>
      <w:r w:rsidRPr="00993D25">
        <w:t>P2Y12 inhibitors</w:t>
      </w:r>
    </w:p>
    <w:p w14:paraId="126730E4" w14:textId="77777777" w:rsidR="00435404" w:rsidRPr="00993D25" w:rsidRDefault="00435404" w:rsidP="00490DCF">
      <w:pPr>
        <w:pStyle w:val="ListParagraph"/>
        <w:numPr>
          <w:ilvl w:val="1"/>
          <w:numId w:val="21"/>
        </w:numPr>
        <w:jc w:val="both"/>
      </w:pPr>
      <w:r w:rsidRPr="00993D25">
        <w:t>Beta-blockers</w:t>
      </w:r>
    </w:p>
    <w:p w14:paraId="4B1A192B" w14:textId="1885BEB7" w:rsidR="007F0415" w:rsidRPr="00993D25" w:rsidRDefault="007F0415" w:rsidP="00490DCF">
      <w:pPr>
        <w:pStyle w:val="ListParagraph"/>
        <w:numPr>
          <w:ilvl w:val="1"/>
          <w:numId w:val="21"/>
        </w:numPr>
        <w:jc w:val="both"/>
      </w:pPr>
      <w:r w:rsidRPr="00993D25">
        <w:t>CCBs</w:t>
      </w:r>
    </w:p>
    <w:p w14:paraId="1D75307E" w14:textId="77777777" w:rsidR="00FC5ECB" w:rsidRDefault="00435404" w:rsidP="00490DCF">
      <w:pPr>
        <w:pStyle w:val="ListParagraph"/>
        <w:numPr>
          <w:ilvl w:val="1"/>
          <w:numId w:val="21"/>
        </w:numPr>
        <w:jc w:val="both"/>
      </w:pPr>
      <w:r w:rsidRPr="00993D25">
        <w:t>Anti-arrhythmic drugs (</w:t>
      </w:r>
      <w:r w:rsidR="00083D41" w:rsidRPr="00993D25">
        <w:t>any class I or III</w:t>
      </w:r>
      <w:r w:rsidR="00FC5ECB">
        <w:t xml:space="preserve"> – BNF section 2.3.2)</w:t>
      </w:r>
    </w:p>
    <w:p w14:paraId="52A67833" w14:textId="77777777" w:rsidR="00FC5ECB" w:rsidRDefault="00FC5ECB" w:rsidP="00490DCF">
      <w:pPr>
        <w:pStyle w:val="ListParagraph"/>
        <w:numPr>
          <w:ilvl w:val="1"/>
          <w:numId w:val="21"/>
        </w:numPr>
        <w:jc w:val="both"/>
      </w:pPr>
      <w:r>
        <w:t>A</w:t>
      </w:r>
      <w:r w:rsidR="00435404" w:rsidRPr="00993D25">
        <w:t>miodarone</w:t>
      </w:r>
    </w:p>
    <w:p w14:paraId="6006A956" w14:textId="33E884F8" w:rsidR="00435404" w:rsidRPr="00993D25" w:rsidRDefault="00FC5ECB" w:rsidP="00490DCF">
      <w:pPr>
        <w:pStyle w:val="ListParagraph"/>
        <w:numPr>
          <w:ilvl w:val="1"/>
          <w:numId w:val="21"/>
        </w:numPr>
        <w:jc w:val="both"/>
      </w:pPr>
      <w:proofErr w:type="spellStart"/>
      <w:r>
        <w:t>Flecainide</w:t>
      </w:r>
      <w:proofErr w:type="spellEnd"/>
    </w:p>
    <w:p w14:paraId="7A9B30C4" w14:textId="53AD6023" w:rsidR="00435404" w:rsidRPr="00993D25" w:rsidRDefault="00435404" w:rsidP="00490DCF">
      <w:pPr>
        <w:pStyle w:val="ListParagraph"/>
        <w:numPr>
          <w:ilvl w:val="1"/>
          <w:numId w:val="21"/>
        </w:numPr>
        <w:jc w:val="both"/>
      </w:pPr>
      <w:r w:rsidRPr="00993D25">
        <w:t xml:space="preserve">Digoxin or </w:t>
      </w:r>
      <w:proofErr w:type="spellStart"/>
      <w:r w:rsidRPr="00993D25">
        <w:t>digitoxin</w:t>
      </w:r>
      <w:proofErr w:type="spellEnd"/>
    </w:p>
    <w:p w14:paraId="2EAAB7F4" w14:textId="2E8CEF55" w:rsidR="00435404" w:rsidRPr="00993D25" w:rsidRDefault="00435404" w:rsidP="00490DCF">
      <w:pPr>
        <w:pStyle w:val="ListParagraph"/>
        <w:numPr>
          <w:ilvl w:val="1"/>
          <w:numId w:val="21"/>
        </w:numPr>
        <w:jc w:val="both"/>
      </w:pPr>
      <w:proofErr w:type="spellStart"/>
      <w:r w:rsidRPr="00993D25">
        <w:t>ACEi</w:t>
      </w:r>
      <w:proofErr w:type="spellEnd"/>
    </w:p>
    <w:p w14:paraId="665FE314" w14:textId="2657719C" w:rsidR="00435404" w:rsidRPr="00993D25" w:rsidRDefault="00435404" w:rsidP="00490DCF">
      <w:pPr>
        <w:pStyle w:val="ListParagraph"/>
        <w:numPr>
          <w:ilvl w:val="1"/>
          <w:numId w:val="21"/>
        </w:numPr>
        <w:jc w:val="both"/>
      </w:pPr>
      <w:r w:rsidRPr="00993D25">
        <w:t>ARBs</w:t>
      </w:r>
    </w:p>
    <w:p w14:paraId="0797757F" w14:textId="54220C11" w:rsidR="00435404" w:rsidRPr="00993D25" w:rsidRDefault="00435404" w:rsidP="00490DCF">
      <w:pPr>
        <w:pStyle w:val="ListParagraph"/>
        <w:numPr>
          <w:ilvl w:val="1"/>
          <w:numId w:val="21"/>
        </w:numPr>
        <w:jc w:val="both"/>
      </w:pPr>
      <w:r w:rsidRPr="00993D25">
        <w:t>MRAs</w:t>
      </w:r>
      <w:r w:rsidR="003B7E73" w:rsidRPr="00993D25">
        <w:t xml:space="preserve"> </w:t>
      </w:r>
      <w:r w:rsidR="007F0415" w:rsidRPr="00993D25">
        <w:t>(</w:t>
      </w:r>
      <w:r w:rsidR="003B7E73" w:rsidRPr="00993D25">
        <w:t xml:space="preserve">spironolactone and </w:t>
      </w:r>
      <w:proofErr w:type="spellStart"/>
      <w:r w:rsidR="003B7E73" w:rsidRPr="00993D25">
        <w:t>eplerenone</w:t>
      </w:r>
      <w:proofErr w:type="spellEnd"/>
      <w:r w:rsidR="00A92363">
        <w:t xml:space="preserve"> only</w:t>
      </w:r>
      <w:r w:rsidRPr="00993D25">
        <w:t>)</w:t>
      </w:r>
    </w:p>
    <w:p w14:paraId="58834CF2" w14:textId="0C6F8238" w:rsidR="00435404" w:rsidRPr="00993D25" w:rsidRDefault="00435404" w:rsidP="00490DCF">
      <w:pPr>
        <w:pStyle w:val="ListParagraph"/>
        <w:numPr>
          <w:ilvl w:val="1"/>
          <w:numId w:val="21"/>
        </w:numPr>
        <w:jc w:val="both"/>
      </w:pPr>
      <w:r w:rsidRPr="00993D25">
        <w:t>ARNIs</w:t>
      </w:r>
    </w:p>
    <w:p w14:paraId="61A09089" w14:textId="3C882AE3" w:rsidR="00C43364" w:rsidRPr="00993D25" w:rsidRDefault="00C43364" w:rsidP="00490DCF">
      <w:pPr>
        <w:pStyle w:val="ListParagraph"/>
        <w:numPr>
          <w:ilvl w:val="1"/>
          <w:numId w:val="21"/>
        </w:numPr>
        <w:jc w:val="both"/>
      </w:pPr>
      <w:r w:rsidRPr="00993D25">
        <w:t xml:space="preserve">Any renin-angiotensin system blocker (i.e. </w:t>
      </w:r>
      <w:proofErr w:type="spellStart"/>
      <w:r w:rsidRPr="00993D25">
        <w:t>ACEi</w:t>
      </w:r>
      <w:proofErr w:type="spellEnd"/>
      <w:r w:rsidRPr="00993D25">
        <w:t xml:space="preserve"> or ARB)</w:t>
      </w:r>
    </w:p>
    <w:p w14:paraId="402BC884" w14:textId="779ACE20" w:rsidR="00435404" w:rsidRPr="00993D25" w:rsidRDefault="003B7E73" w:rsidP="00490DCF">
      <w:pPr>
        <w:pStyle w:val="ListParagraph"/>
        <w:numPr>
          <w:ilvl w:val="1"/>
          <w:numId w:val="21"/>
        </w:numPr>
        <w:jc w:val="both"/>
      </w:pPr>
      <w:r w:rsidRPr="00993D25">
        <w:t>Any d</w:t>
      </w:r>
      <w:r w:rsidR="00435404" w:rsidRPr="00993D25">
        <w:t>iuretic</w:t>
      </w:r>
      <w:r w:rsidRPr="00993D25">
        <w:t xml:space="preserve"> (excluding carbonic an</w:t>
      </w:r>
      <w:r w:rsidR="00C43364" w:rsidRPr="00993D25">
        <w:t>hydrase inhibitors, mercurial diuretics, and osmotic diuretics)</w:t>
      </w:r>
    </w:p>
    <w:p w14:paraId="6AB8394E" w14:textId="0D740995" w:rsidR="00435404" w:rsidRPr="00993D25" w:rsidRDefault="00435404" w:rsidP="00490DCF">
      <w:pPr>
        <w:pStyle w:val="ListParagraph"/>
        <w:numPr>
          <w:ilvl w:val="1"/>
          <w:numId w:val="21"/>
        </w:numPr>
        <w:jc w:val="both"/>
      </w:pPr>
      <w:r w:rsidRPr="00993D25">
        <w:t>SGLT2i</w:t>
      </w:r>
      <w:r w:rsidR="003B7E73" w:rsidRPr="00993D25">
        <w:t xml:space="preserve"> </w:t>
      </w:r>
      <w:r w:rsidR="007F0415" w:rsidRPr="00993D25">
        <w:t>(</w:t>
      </w:r>
      <w:proofErr w:type="spellStart"/>
      <w:r w:rsidR="003B7E73" w:rsidRPr="00993D25">
        <w:t>dapagliflozin</w:t>
      </w:r>
      <w:proofErr w:type="spellEnd"/>
      <w:r w:rsidR="003B7E73" w:rsidRPr="00993D25">
        <w:t xml:space="preserve">, </w:t>
      </w:r>
      <w:proofErr w:type="spellStart"/>
      <w:r w:rsidR="003B7E73" w:rsidRPr="00993D25">
        <w:t>empagliflozin</w:t>
      </w:r>
      <w:proofErr w:type="spellEnd"/>
      <w:r w:rsidR="003B7E73" w:rsidRPr="00993D25">
        <w:t xml:space="preserve">, </w:t>
      </w:r>
      <w:proofErr w:type="spellStart"/>
      <w:r w:rsidR="003B7E73" w:rsidRPr="00993D25">
        <w:t>canagliflozin</w:t>
      </w:r>
      <w:proofErr w:type="spellEnd"/>
      <w:r w:rsidR="003B7E73" w:rsidRPr="00993D25">
        <w:t xml:space="preserve">, and </w:t>
      </w:r>
      <w:proofErr w:type="spellStart"/>
      <w:r w:rsidR="003B7E73" w:rsidRPr="00993D25">
        <w:t>ertugliflozin</w:t>
      </w:r>
      <w:proofErr w:type="spellEnd"/>
      <w:r w:rsidR="00A92363">
        <w:t xml:space="preserve"> only</w:t>
      </w:r>
      <w:r w:rsidRPr="00993D25">
        <w:t>)</w:t>
      </w:r>
    </w:p>
    <w:p w14:paraId="387B5EDF" w14:textId="38CE8C64" w:rsidR="00435404" w:rsidRPr="00993D25" w:rsidRDefault="00435404" w:rsidP="00490DCF">
      <w:pPr>
        <w:pStyle w:val="ListParagraph"/>
        <w:numPr>
          <w:ilvl w:val="1"/>
          <w:numId w:val="21"/>
        </w:numPr>
        <w:jc w:val="both"/>
      </w:pPr>
      <w:r w:rsidRPr="00993D25">
        <w:t>Statin</w:t>
      </w:r>
      <w:r w:rsidR="00230223" w:rsidRPr="00993D25">
        <w:t>s</w:t>
      </w:r>
    </w:p>
    <w:p w14:paraId="6FF35C50" w14:textId="77777777" w:rsidR="00435404" w:rsidRPr="00993D25" w:rsidRDefault="00435404" w:rsidP="00490DCF">
      <w:pPr>
        <w:pStyle w:val="ListParagraph"/>
        <w:numPr>
          <w:ilvl w:val="1"/>
          <w:numId w:val="21"/>
        </w:numPr>
        <w:jc w:val="both"/>
      </w:pPr>
      <w:r w:rsidRPr="00993D25">
        <w:t>Ezetimibe</w:t>
      </w:r>
    </w:p>
    <w:p w14:paraId="662957F4" w14:textId="7A7D6CB7" w:rsidR="00435404" w:rsidRPr="00993D25" w:rsidRDefault="00435404" w:rsidP="00490DCF">
      <w:pPr>
        <w:pStyle w:val="ListParagraph"/>
        <w:numPr>
          <w:ilvl w:val="1"/>
          <w:numId w:val="21"/>
        </w:numPr>
        <w:jc w:val="both"/>
      </w:pPr>
      <w:r w:rsidRPr="00993D25">
        <w:t>PCSK9i</w:t>
      </w:r>
    </w:p>
    <w:p w14:paraId="5B20253F" w14:textId="77777777" w:rsidR="00435404" w:rsidRPr="00993D25" w:rsidRDefault="00435404" w:rsidP="00490DCF">
      <w:pPr>
        <w:pStyle w:val="ListParagraph"/>
        <w:numPr>
          <w:ilvl w:val="1"/>
          <w:numId w:val="21"/>
        </w:numPr>
        <w:jc w:val="both"/>
      </w:pPr>
      <w:r w:rsidRPr="00993D25">
        <w:t>Fibrates</w:t>
      </w:r>
    </w:p>
    <w:p w14:paraId="7B41DA85" w14:textId="77777777" w:rsidR="00435404" w:rsidRPr="00993D25" w:rsidRDefault="00435404" w:rsidP="00490DCF">
      <w:pPr>
        <w:pStyle w:val="ListParagraph"/>
        <w:numPr>
          <w:ilvl w:val="1"/>
          <w:numId w:val="21"/>
        </w:numPr>
        <w:jc w:val="both"/>
      </w:pPr>
      <w:r w:rsidRPr="00993D25">
        <w:t>Insulin</w:t>
      </w:r>
    </w:p>
    <w:p w14:paraId="28690B17" w14:textId="77777777" w:rsidR="00435404" w:rsidRPr="00993D25" w:rsidRDefault="00435404" w:rsidP="00490DCF">
      <w:pPr>
        <w:pStyle w:val="ListParagraph"/>
        <w:numPr>
          <w:ilvl w:val="1"/>
          <w:numId w:val="21"/>
        </w:numPr>
        <w:jc w:val="both"/>
      </w:pPr>
      <w:r w:rsidRPr="00993D25">
        <w:t>Oral antidiabetic drugs</w:t>
      </w:r>
    </w:p>
    <w:p w14:paraId="60DB450C" w14:textId="77777777" w:rsidR="00435404" w:rsidRPr="00993D25" w:rsidRDefault="00435404" w:rsidP="00490DCF">
      <w:pPr>
        <w:pStyle w:val="ListParagraph"/>
        <w:numPr>
          <w:ilvl w:val="1"/>
          <w:numId w:val="21"/>
        </w:numPr>
        <w:jc w:val="both"/>
      </w:pPr>
      <w:r w:rsidRPr="00993D25">
        <w:t>Injectable antidiabetic drugs</w:t>
      </w:r>
    </w:p>
    <w:p w14:paraId="56F4D971" w14:textId="7E7EE388" w:rsidR="00435404" w:rsidRDefault="00435404" w:rsidP="00490DCF">
      <w:pPr>
        <w:pStyle w:val="ListParagraph"/>
        <w:numPr>
          <w:ilvl w:val="1"/>
          <w:numId w:val="21"/>
        </w:numPr>
        <w:jc w:val="both"/>
      </w:pPr>
      <w:r w:rsidRPr="00993D25">
        <w:t>Nitrates</w:t>
      </w:r>
    </w:p>
    <w:p w14:paraId="540F67F9" w14:textId="351467E8" w:rsidR="00A92363" w:rsidRDefault="00A92363" w:rsidP="00A92363">
      <w:pPr>
        <w:jc w:val="both"/>
      </w:pPr>
    </w:p>
    <w:p w14:paraId="6AE2ED8B" w14:textId="5C33D264" w:rsidR="00A92363" w:rsidRPr="00A92363" w:rsidRDefault="00A92363" w:rsidP="00A92363">
      <w:pPr>
        <w:jc w:val="both"/>
      </w:pPr>
      <w:proofErr w:type="gramStart"/>
      <w:r>
        <w:t>NB:</w:t>
      </w:r>
      <w:proofErr w:type="gramEnd"/>
      <w:r>
        <w:t xml:space="preserve"> the definitions of some these groups may vary from those used in the other studies</w:t>
      </w:r>
    </w:p>
    <w:p w14:paraId="2E26B4A7" w14:textId="77777777" w:rsidR="0023604F" w:rsidRPr="00993D25" w:rsidRDefault="0023604F" w:rsidP="0023604F"/>
    <w:p w14:paraId="30BAAAFE" w14:textId="089BCBA0" w:rsidR="0023604F" w:rsidRPr="00993D25" w:rsidRDefault="0023604F" w:rsidP="0023604F">
      <w:pPr>
        <w:pStyle w:val="Heading4"/>
      </w:pPr>
      <w:r w:rsidRPr="00993D25">
        <w:t>ORION-4</w:t>
      </w:r>
    </w:p>
    <w:p w14:paraId="6AECDD02" w14:textId="77777777" w:rsidR="00F902B9" w:rsidRPr="00993D25" w:rsidRDefault="00F902B9" w:rsidP="00F902B9"/>
    <w:p w14:paraId="5BDF6E27" w14:textId="5B186CE9" w:rsidR="00F902B9" w:rsidRPr="00993D25" w:rsidRDefault="00F902B9" w:rsidP="00F902B9">
      <w:r w:rsidRPr="00993D25">
        <w:t xml:space="preserve">ORION-4 is collecting all concomitant medications reported by patients. These </w:t>
      </w:r>
      <w:proofErr w:type="gramStart"/>
      <w:r w:rsidRPr="00993D25">
        <w:t>are grouped</w:t>
      </w:r>
      <w:proofErr w:type="gramEnd"/>
      <w:r w:rsidRPr="00993D25">
        <w:t xml:space="preserve"> in the study database into 80 categories (including those derived for previous trials</w:t>
      </w:r>
      <w:r w:rsidR="002E1F56" w:rsidRPr="00993D25">
        <w:t xml:space="preserve"> and not of specific interest to ORION-4</w:t>
      </w:r>
      <w:r w:rsidRPr="00993D25">
        <w:t xml:space="preserve">). </w:t>
      </w:r>
      <w:r w:rsidR="00184D6C" w:rsidRPr="00993D25">
        <w:t>Based on this list</w:t>
      </w:r>
      <w:r w:rsidRPr="00993D25">
        <w:t xml:space="preserve">, the following </w:t>
      </w:r>
      <w:r w:rsidR="00184D6C" w:rsidRPr="00993D25">
        <w:t xml:space="preserve">categories </w:t>
      </w:r>
      <w:proofErr w:type="gramStart"/>
      <w:r w:rsidRPr="00993D25">
        <w:t>will be assessed</w:t>
      </w:r>
      <w:proofErr w:type="gramEnd"/>
      <w:r w:rsidRPr="00993D25">
        <w:t>:</w:t>
      </w:r>
    </w:p>
    <w:p w14:paraId="7328E82D" w14:textId="77777777" w:rsidR="00F902B9" w:rsidRPr="00993D25" w:rsidRDefault="00F902B9" w:rsidP="00F902B9"/>
    <w:p w14:paraId="7AA8B229" w14:textId="70451E6C" w:rsidR="00F902B9" w:rsidRPr="00993D25" w:rsidRDefault="00F902B9" w:rsidP="00490DCF">
      <w:pPr>
        <w:pStyle w:val="ListParagraph"/>
        <w:numPr>
          <w:ilvl w:val="1"/>
          <w:numId w:val="13"/>
        </w:numPr>
        <w:jc w:val="both"/>
      </w:pPr>
      <w:r w:rsidRPr="00993D25">
        <w:t>Anti-</w:t>
      </w:r>
      <w:proofErr w:type="spellStart"/>
      <w:r w:rsidRPr="00993D25">
        <w:t>dyslipidemic</w:t>
      </w:r>
      <w:proofErr w:type="spellEnd"/>
      <w:r w:rsidRPr="00993D25">
        <w:t xml:space="preserve"> drugs</w:t>
      </w:r>
    </w:p>
    <w:p w14:paraId="1586A55A" w14:textId="6C405278" w:rsidR="00F902B9" w:rsidRPr="00993D25" w:rsidRDefault="00F902B9" w:rsidP="00490DCF">
      <w:pPr>
        <w:pStyle w:val="ListParagraph"/>
        <w:numPr>
          <w:ilvl w:val="1"/>
          <w:numId w:val="21"/>
        </w:numPr>
        <w:jc w:val="both"/>
      </w:pPr>
      <w:r w:rsidRPr="00993D25">
        <w:t>Any statin</w:t>
      </w:r>
    </w:p>
    <w:p w14:paraId="1492442B" w14:textId="77777777" w:rsidR="00C60B8D" w:rsidRPr="00993D25" w:rsidRDefault="00C60B8D" w:rsidP="00490DCF">
      <w:pPr>
        <w:pStyle w:val="ListParagraph"/>
        <w:numPr>
          <w:ilvl w:val="1"/>
          <w:numId w:val="21"/>
        </w:numPr>
        <w:jc w:val="both"/>
      </w:pPr>
      <w:r w:rsidRPr="00993D25">
        <w:t>Atorvastatin</w:t>
      </w:r>
    </w:p>
    <w:p w14:paraId="4A4DF45F" w14:textId="2C416F18" w:rsidR="00C60B8D" w:rsidRPr="00993D25" w:rsidRDefault="00C60B8D" w:rsidP="00490DCF">
      <w:pPr>
        <w:pStyle w:val="ListParagraph"/>
        <w:numPr>
          <w:ilvl w:val="1"/>
          <w:numId w:val="21"/>
        </w:numPr>
        <w:jc w:val="both"/>
      </w:pPr>
      <w:proofErr w:type="spellStart"/>
      <w:r w:rsidRPr="00993D25">
        <w:t>Fluvastatin</w:t>
      </w:r>
      <w:proofErr w:type="spellEnd"/>
    </w:p>
    <w:p w14:paraId="654FC3E8" w14:textId="4089E9AA" w:rsidR="00C60B8D" w:rsidRPr="00993D25" w:rsidRDefault="00C60B8D" w:rsidP="00490DCF">
      <w:pPr>
        <w:pStyle w:val="ListParagraph"/>
        <w:numPr>
          <w:ilvl w:val="1"/>
          <w:numId w:val="21"/>
        </w:numPr>
        <w:jc w:val="both"/>
      </w:pPr>
      <w:r w:rsidRPr="00993D25">
        <w:t>Lovastatin</w:t>
      </w:r>
    </w:p>
    <w:p w14:paraId="2BA4B6AE" w14:textId="77777777" w:rsidR="00C60B8D" w:rsidRPr="00993D25" w:rsidRDefault="00C60B8D" w:rsidP="00490DCF">
      <w:pPr>
        <w:pStyle w:val="ListParagraph"/>
        <w:numPr>
          <w:ilvl w:val="1"/>
          <w:numId w:val="21"/>
        </w:numPr>
        <w:jc w:val="both"/>
      </w:pPr>
      <w:r w:rsidRPr="00993D25">
        <w:t>Simvastatin</w:t>
      </w:r>
    </w:p>
    <w:p w14:paraId="690106B4" w14:textId="77777777" w:rsidR="00C60B8D" w:rsidRPr="00993D25" w:rsidRDefault="00C60B8D" w:rsidP="00490DCF">
      <w:pPr>
        <w:pStyle w:val="ListParagraph"/>
        <w:numPr>
          <w:ilvl w:val="1"/>
          <w:numId w:val="21"/>
        </w:numPr>
        <w:jc w:val="both"/>
      </w:pPr>
      <w:proofErr w:type="spellStart"/>
      <w:r w:rsidRPr="00993D25">
        <w:t>Pitavastatin</w:t>
      </w:r>
      <w:proofErr w:type="spellEnd"/>
    </w:p>
    <w:p w14:paraId="676B0AE5" w14:textId="77777777" w:rsidR="00C60B8D" w:rsidRPr="00993D25" w:rsidRDefault="00C60B8D" w:rsidP="00490DCF">
      <w:pPr>
        <w:pStyle w:val="ListParagraph"/>
        <w:numPr>
          <w:ilvl w:val="1"/>
          <w:numId w:val="21"/>
        </w:numPr>
        <w:jc w:val="both"/>
      </w:pPr>
      <w:r w:rsidRPr="00993D25">
        <w:t>Pravastatin</w:t>
      </w:r>
    </w:p>
    <w:p w14:paraId="108DD56D" w14:textId="77777777" w:rsidR="00C60B8D" w:rsidRPr="00993D25" w:rsidRDefault="00C60B8D" w:rsidP="00490DCF">
      <w:pPr>
        <w:pStyle w:val="ListParagraph"/>
        <w:numPr>
          <w:ilvl w:val="1"/>
          <w:numId w:val="21"/>
        </w:numPr>
        <w:jc w:val="both"/>
      </w:pPr>
      <w:proofErr w:type="spellStart"/>
      <w:r w:rsidRPr="00993D25">
        <w:t>Rosuvastatin</w:t>
      </w:r>
      <w:proofErr w:type="spellEnd"/>
    </w:p>
    <w:p w14:paraId="7CBEC72D" w14:textId="77777777" w:rsidR="001F1A7F" w:rsidRPr="00993D25" w:rsidRDefault="001F1A7F" w:rsidP="00490DCF">
      <w:pPr>
        <w:pStyle w:val="ListParagraph"/>
        <w:numPr>
          <w:ilvl w:val="1"/>
          <w:numId w:val="21"/>
        </w:numPr>
        <w:jc w:val="both"/>
      </w:pPr>
      <w:r w:rsidRPr="00993D25">
        <w:t>Ezetimibe</w:t>
      </w:r>
    </w:p>
    <w:p w14:paraId="65CBA182" w14:textId="77777777" w:rsidR="007F0415" w:rsidRPr="00993D25" w:rsidRDefault="007F0415" w:rsidP="00490DCF">
      <w:pPr>
        <w:pStyle w:val="ListParagraph"/>
        <w:numPr>
          <w:ilvl w:val="1"/>
          <w:numId w:val="21"/>
        </w:numPr>
        <w:jc w:val="both"/>
      </w:pPr>
      <w:r w:rsidRPr="00993D25">
        <w:t>PCSK9i</w:t>
      </w:r>
    </w:p>
    <w:p w14:paraId="329BBBE8" w14:textId="786EB3C8" w:rsidR="00C60B8D" w:rsidRPr="00993D25" w:rsidRDefault="00C60B8D" w:rsidP="00490DCF">
      <w:pPr>
        <w:pStyle w:val="ListParagraph"/>
        <w:numPr>
          <w:ilvl w:val="1"/>
          <w:numId w:val="21"/>
        </w:numPr>
        <w:jc w:val="both"/>
      </w:pPr>
      <w:r w:rsidRPr="00993D25">
        <w:t>Fibrates</w:t>
      </w:r>
    </w:p>
    <w:p w14:paraId="49F3F358" w14:textId="174C6AF0" w:rsidR="00773A11" w:rsidRPr="00993D25" w:rsidRDefault="00773A11" w:rsidP="00490DCF">
      <w:pPr>
        <w:pStyle w:val="ListParagraph"/>
        <w:numPr>
          <w:ilvl w:val="1"/>
          <w:numId w:val="21"/>
        </w:numPr>
        <w:jc w:val="both"/>
      </w:pPr>
      <w:r w:rsidRPr="00993D25">
        <w:t>Resins</w:t>
      </w:r>
    </w:p>
    <w:p w14:paraId="19CD92CE" w14:textId="77777777" w:rsidR="00F902B9" w:rsidRPr="00993D25" w:rsidRDefault="00F902B9" w:rsidP="00F902B9">
      <w:pPr>
        <w:pStyle w:val="ListParagraph"/>
        <w:ind w:left="2160"/>
        <w:jc w:val="both"/>
      </w:pPr>
    </w:p>
    <w:p w14:paraId="179462B7" w14:textId="3B6E307E" w:rsidR="00C60B8D" w:rsidRPr="00993D25" w:rsidRDefault="00F902B9" w:rsidP="00490DCF">
      <w:pPr>
        <w:pStyle w:val="ListParagraph"/>
        <w:numPr>
          <w:ilvl w:val="1"/>
          <w:numId w:val="13"/>
        </w:numPr>
        <w:jc w:val="both"/>
      </w:pPr>
      <w:r w:rsidRPr="00993D25">
        <w:t>Antihypertensive drugs</w:t>
      </w:r>
    </w:p>
    <w:p w14:paraId="4A904B83" w14:textId="224B1F41" w:rsidR="00F902B9" w:rsidRPr="00993D25" w:rsidRDefault="00F902B9" w:rsidP="00490DCF">
      <w:pPr>
        <w:pStyle w:val="ListParagraph"/>
        <w:numPr>
          <w:ilvl w:val="1"/>
          <w:numId w:val="21"/>
        </w:numPr>
        <w:jc w:val="both"/>
      </w:pPr>
      <w:r w:rsidRPr="00993D25">
        <w:t>Any antihypertensive</w:t>
      </w:r>
    </w:p>
    <w:p w14:paraId="1437460D" w14:textId="0D1A71E6" w:rsidR="00C60B8D" w:rsidRPr="00993D25" w:rsidRDefault="00C60B8D" w:rsidP="00490DCF">
      <w:pPr>
        <w:pStyle w:val="ListParagraph"/>
        <w:numPr>
          <w:ilvl w:val="1"/>
          <w:numId w:val="21"/>
        </w:numPr>
        <w:jc w:val="both"/>
      </w:pPr>
      <w:proofErr w:type="spellStart"/>
      <w:r w:rsidRPr="00993D25">
        <w:t>ACEi</w:t>
      </w:r>
      <w:proofErr w:type="spellEnd"/>
    </w:p>
    <w:p w14:paraId="576C99C2" w14:textId="77777777" w:rsidR="00C60B8D" w:rsidRPr="00993D25" w:rsidRDefault="00C60B8D" w:rsidP="00490DCF">
      <w:pPr>
        <w:pStyle w:val="ListParagraph"/>
        <w:numPr>
          <w:ilvl w:val="1"/>
          <w:numId w:val="21"/>
        </w:numPr>
        <w:jc w:val="both"/>
      </w:pPr>
      <w:r w:rsidRPr="00993D25">
        <w:t>ARBs</w:t>
      </w:r>
    </w:p>
    <w:p w14:paraId="607C9D8E" w14:textId="2D972F71" w:rsidR="00C60B8D" w:rsidRPr="00993D25" w:rsidRDefault="00C60B8D" w:rsidP="00490DCF">
      <w:pPr>
        <w:pStyle w:val="ListParagraph"/>
        <w:numPr>
          <w:ilvl w:val="1"/>
          <w:numId w:val="21"/>
        </w:numPr>
        <w:jc w:val="both"/>
      </w:pPr>
      <w:r w:rsidRPr="00993D25">
        <w:t>MRAs</w:t>
      </w:r>
    </w:p>
    <w:p w14:paraId="5682C044" w14:textId="70E8743D" w:rsidR="00C60B8D" w:rsidRPr="00993D25" w:rsidRDefault="00C60B8D" w:rsidP="00490DCF">
      <w:pPr>
        <w:pStyle w:val="ListParagraph"/>
        <w:numPr>
          <w:ilvl w:val="1"/>
          <w:numId w:val="21"/>
        </w:numPr>
        <w:jc w:val="both"/>
      </w:pPr>
      <w:r w:rsidRPr="00993D25">
        <w:t>ARNIs</w:t>
      </w:r>
    </w:p>
    <w:p w14:paraId="20C03DF3" w14:textId="7C65A7DD" w:rsidR="00773A11" w:rsidRPr="00993D25" w:rsidRDefault="00773A11" w:rsidP="00490DCF">
      <w:pPr>
        <w:pStyle w:val="ListParagraph"/>
        <w:numPr>
          <w:ilvl w:val="1"/>
          <w:numId w:val="21"/>
        </w:numPr>
        <w:jc w:val="both"/>
      </w:pPr>
      <w:r w:rsidRPr="00993D25">
        <w:t>Renin inhibitors</w:t>
      </w:r>
    </w:p>
    <w:p w14:paraId="211A8A89" w14:textId="77777777" w:rsidR="00F902B9" w:rsidRPr="00993D25" w:rsidRDefault="00F902B9" w:rsidP="00490DCF">
      <w:pPr>
        <w:pStyle w:val="ListParagraph"/>
        <w:numPr>
          <w:ilvl w:val="1"/>
          <w:numId w:val="21"/>
        </w:numPr>
        <w:jc w:val="both"/>
      </w:pPr>
      <w:r w:rsidRPr="00993D25">
        <w:t>Beta-blockers</w:t>
      </w:r>
    </w:p>
    <w:p w14:paraId="7504191E" w14:textId="0540D3AE" w:rsidR="00F902B9" w:rsidRPr="00993D25" w:rsidRDefault="007F0415" w:rsidP="00490DCF">
      <w:pPr>
        <w:pStyle w:val="ListParagraph"/>
        <w:numPr>
          <w:ilvl w:val="1"/>
          <w:numId w:val="21"/>
        </w:numPr>
        <w:jc w:val="both"/>
      </w:pPr>
      <w:r w:rsidRPr="00993D25">
        <w:t>CCBs</w:t>
      </w:r>
    </w:p>
    <w:p w14:paraId="577F3FF9" w14:textId="4309A4BE" w:rsidR="00773A11" w:rsidRPr="00993D25" w:rsidRDefault="00773A11" w:rsidP="00490DCF">
      <w:pPr>
        <w:pStyle w:val="ListParagraph"/>
        <w:numPr>
          <w:ilvl w:val="1"/>
          <w:numId w:val="21"/>
        </w:numPr>
        <w:jc w:val="both"/>
      </w:pPr>
      <w:r w:rsidRPr="00993D25">
        <w:t>Verapamil</w:t>
      </w:r>
    </w:p>
    <w:p w14:paraId="01D811EC" w14:textId="4E33C986" w:rsidR="00F902B9" w:rsidRPr="00993D25" w:rsidRDefault="00F902B9" w:rsidP="00490DCF">
      <w:pPr>
        <w:pStyle w:val="ListParagraph"/>
        <w:numPr>
          <w:ilvl w:val="1"/>
          <w:numId w:val="21"/>
        </w:numPr>
        <w:jc w:val="both"/>
      </w:pPr>
      <w:r w:rsidRPr="00993D25">
        <w:t>Loop diuretics</w:t>
      </w:r>
    </w:p>
    <w:p w14:paraId="1C03BD52" w14:textId="622BFB53" w:rsidR="00C60B8D" w:rsidRPr="00993D25" w:rsidRDefault="00773A11" w:rsidP="00490DCF">
      <w:pPr>
        <w:pStyle w:val="ListParagraph"/>
        <w:numPr>
          <w:ilvl w:val="1"/>
          <w:numId w:val="21"/>
        </w:numPr>
        <w:jc w:val="both"/>
      </w:pPr>
      <w:r w:rsidRPr="00993D25">
        <w:t>Thiazide</w:t>
      </w:r>
      <w:r w:rsidR="00F902B9" w:rsidRPr="00993D25">
        <w:t xml:space="preserve"> diuretics</w:t>
      </w:r>
    </w:p>
    <w:p w14:paraId="4C55788B" w14:textId="1D1CFBA6" w:rsidR="00773A11" w:rsidRPr="00993D25" w:rsidRDefault="00773A11" w:rsidP="00490DCF">
      <w:pPr>
        <w:pStyle w:val="ListParagraph"/>
        <w:numPr>
          <w:ilvl w:val="1"/>
          <w:numId w:val="21"/>
        </w:numPr>
        <w:jc w:val="both"/>
      </w:pPr>
      <w:r w:rsidRPr="00993D25">
        <w:t>Potassium-sparing and other diuretics</w:t>
      </w:r>
    </w:p>
    <w:p w14:paraId="77B75FF5" w14:textId="57145891" w:rsidR="00C60B8D" w:rsidRPr="00993D25" w:rsidRDefault="00C60B8D" w:rsidP="00490DCF">
      <w:pPr>
        <w:pStyle w:val="ListParagraph"/>
        <w:numPr>
          <w:ilvl w:val="1"/>
          <w:numId w:val="21"/>
        </w:numPr>
        <w:jc w:val="both"/>
      </w:pPr>
      <w:r w:rsidRPr="00993D25">
        <w:t>Alpha-blockers</w:t>
      </w:r>
    </w:p>
    <w:p w14:paraId="429693DC" w14:textId="7C33C69C" w:rsidR="00F902B9" w:rsidRPr="00993D25" w:rsidRDefault="00F902B9" w:rsidP="00490DCF">
      <w:pPr>
        <w:pStyle w:val="ListParagraph"/>
        <w:numPr>
          <w:ilvl w:val="1"/>
          <w:numId w:val="21"/>
        </w:numPr>
        <w:jc w:val="both"/>
      </w:pPr>
      <w:r w:rsidRPr="00993D25">
        <w:t xml:space="preserve">Central </w:t>
      </w:r>
      <w:proofErr w:type="spellStart"/>
      <w:r w:rsidRPr="00993D25">
        <w:t>antihypertensives</w:t>
      </w:r>
      <w:proofErr w:type="spellEnd"/>
    </w:p>
    <w:p w14:paraId="695747E7" w14:textId="22537C12" w:rsidR="00F902B9" w:rsidRPr="00993D25" w:rsidRDefault="00773A11" w:rsidP="00490DCF">
      <w:pPr>
        <w:pStyle w:val="ListParagraph"/>
        <w:numPr>
          <w:ilvl w:val="1"/>
          <w:numId w:val="21"/>
        </w:numPr>
        <w:jc w:val="both"/>
      </w:pPr>
      <w:r w:rsidRPr="00993D25">
        <w:t xml:space="preserve">Vasodilator </w:t>
      </w:r>
      <w:proofErr w:type="spellStart"/>
      <w:r w:rsidRPr="00993D25">
        <w:t>antihypertensives</w:t>
      </w:r>
      <w:proofErr w:type="spellEnd"/>
    </w:p>
    <w:p w14:paraId="58712C01" w14:textId="77777777" w:rsidR="00F902B9" w:rsidRPr="00993D25" w:rsidRDefault="00F902B9" w:rsidP="00F902B9">
      <w:pPr>
        <w:pStyle w:val="ListParagraph"/>
        <w:ind w:left="1440"/>
        <w:jc w:val="both"/>
      </w:pPr>
    </w:p>
    <w:p w14:paraId="583B43C9" w14:textId="393DEB2D" w:rsidR="00F902B9" w:rsidRPr="00993D25" w:rsidRDefault="00F902B9" w:rsidP="00490DCF">
      <w:pPr>
        <w:pStyle w:val="ListParagraph"/>
        <w:numPr>
          <w:ilvl w:val="0"/>
          <w:numId w:val="21"/>
        </w:numPr>
        <w:jc w:val="both"/>
      </w:pPr>
      <w:r w:rsidRPr="00993D25">
        <w:t>Antithrombotic drugs</w:t>
      </w:r>
    </w:p>
    <w:p w14:paraId="7BDD73D6" w14:textId="7116C37F" w:rsidR="00C60B8D" w:rsidRPr="00993D25" w:rsidRDefault="00C60B8D" w:rsidP="00490DCF">
      <w:pPr>
        <w:pStyle w:val="ListParagraph"/>
        <w:numPr>
          <w:ilvl w:val="1"/>
          <w:numId w:val="21"/>
        </w:numPr>
        <w:jc w:val="both"/>
      </w:pPr>
      <w:r w:rsidRPr="00993D25">
        <w:t>Aspirin</w:t>
      </w:r>
    </w:p>
    <w:p w14:paraId="1156D454" w14:textId="1E41F50C" w:rsidR="00C60B8D" w:rsidRPr="00993D25" w:rsidRDefault="00C60B8D" w:rsidP="00490DCF">
      <w:pPr>
        <w:pStyle w:val="ListParagraph"/>
        <w:numPr>
          <w:ilvl w:val="1"/>
          <w:numId w:val="21"/>
        </w:numPr>
        <w:jc w:val="both"/>
      </w:pPr>
      <w:r w:rsidRPr="00993D25">
        <w:t xml:space="preserve">Other </w:t>
      </w:r>
      <w:proofErr w:type="spellStart"/>
      <w:r w:rsidRPr="00993D25">
        <w:t>antiplatelets</w:t>
      </w:r>
      <w:proofErr w:type="spellEnd"/>
    </w:p>
    <w:p w14:paraId="59C96BCD" w14:textId="77777777" w:rsidR="00F902B9" w:rsidRPr="00993D25" w:rsidRDefault="00F902B9" w:rsidP="00490DCF">
      <w:pPr>
        <w:pStyle w:val="ListParagraph"/>
        <w:numPr>
          <w:ilvl w:val="1"/>
          <w:numId w:val="21"/>
        </w:numPr>
        <w:jc w:val="both"/>
      </w:pPr>
      <w:r w:rsidRPr="00993D25">
        <w:t>Vitamin-K antagonists</w:t>
      </w:r>
    </w:p>
    <w:p w14:paraId="7E51A6F7" w14:textId="77777777" w:rsidR="00F902B9" w:rsidRPr="00993D25" w:rsidRDefault="00F902B9" w:rsidP="00490DCF">
      <w:pPr>
        <w:pStyle w:val="ListParagraph"/>
        <w:numPr>
          <w:ilvl w:val="1"/>
          <w:numId w:val="21"/>
        </w:numPr>
        <w:jc w:val="both"/>
      </w:pPr>
      <w:r w:rsidRPr="00993D25">
        <w:t>Heparin</w:t>
      </w:r>
    </w:p>
    <w:p w14:paraId="5BA15382" w14:textId="77777777" w:rsidR="00773A11" w:rsidRPr="00993D25" w:rsidRDefault="00773A11" w:rsidP="00490DCF">
      <w:pPr>
        <w:pStyle w:val="ListParagraph"/>
        <w:numPr>
          <w:ilvl w:val="1"/>
          <w:numId w:val="21"/>
        </w:numPr>
        <w:jc w:val="both"/>
      </w:pPr>
      <w:r w:rsidRPr="00993D25">
        <w:t>F</w:t>
      </w:r>
      <w:r w:rsidR="00F902B9" w:rsidRPr="00993D25">
        <w:t xml:space="preserve">actor </w:t>
      </w:r>
      <w:proofErr w:type="spellStart"/>
      <w:r w:rsidR="00F902B9" w:rsidRPr="00993D25">
        <w:t>Xa</w:t>
      </w:r>
      <w:proofErr w:type="spellEnd"/>
      <w:r w:rsidR="00F902B9" w:rsidRPr="00993D25">
        <w:t xml:space="preserve"> inhibitors</w:t>
      </w:r>
    </w:p>
    <w:p w14:paraId="3962C4F8" w14:textId="388F07D3" w:rsidR="00F902B9" w:rsidRPr="00993D25" w:rsidRDefault="00773A11" w:rsidP="00490DCF">
      <w:pPr>
        <w:pStyle w:val="ListParagraph"/>
        <w:numPr>
          <w:ilvl w:val="1"/>
          <w:numId w:val="21"/>
        </w:numPr>
        <w:jc w:val="both"/>
      </w:pPr>
      <w:r w:rsidRPr="00993D25">
        <w:t>T</w:t>
      </w:r>
      <w:r w:rsidR="00F902B9" w:rsidRPr="00993D25">
        <w:t>hrombin inhibitors</w:t>
      </w:r>
    </w:p>
    <w:p w14:paraId="6FF37087" w14:textId="77777777" w:rsidR="00F902B9" w:rsidRPr="00993D25" w:rsidRDefault="00F902B9" w:rsidP="00F902B9">
      <w:pPr>
        <w:pStyle w:val="ListParagraph"/>
        <w:ind w:left="1440"/>
        <w:jc w:val="both"/>
      </w:pPr>
    </w:p>
    <w:p w14:paraId="6362A10D" w14:textId="29F6B54F" w:rsidR="00F902B9" w:rsidRPr="00993D25" w:rsidRDefault="00F902B9" w:rsidP="00490DCF">
      <w:pPr>
        <w:pStyle w:val="ListParagraph"/>
        <w:numPr>
          <w:ilvl w:val="0"/>
          <w:numId w:val="21"/>
        </w:numPr>
        <w:jc w:val="both"/>
      </w:pPr>
      <w:r w:rsidRPr="00993D25">
        <w:t>Anti-</w:t>
      </w:r>
      <w:proofErr w:type="spellStart"/>
      <w:r w:rsidRPr="00993D25">
        <w:t>anginal</w:t>
      </w:r>
      <w:proofErr w:type="spellEnd"/>
      <w:r w:rsidRPr="00993D25">
        <w:t xml:space="preserve"> drugs</w:t>
      </w:r>
    </w:p>
    <w:p w14:paraId="5DD38D3F" w14:textId="6401DC7C" w:rsidR="00F902B9" w:rsidRPr="00993D25" w:rsidRDefault="00F902B9" w:rsidP="00490DCF">
      <w:pPr>
        <w:pStyle w:val="ListParagraph"/>
        <w:numPr>
          <w:ilvl w:val="1"/>
          <w:numId w:val="21"/>
        </w:numPr>
        <w:jc w:val="both"/>
      </w:pPr>
      <w:r w:rsidRPr="00993D25">
        <w:t>Nitrates</w:t>
      </w:r>
    </w:p>
    <w:p w14:paraId="36745FE8" w14:textId="4D268C3E" w:rsidR="00773A11" w:rsidRPr="00993D25" w:rsidRDefault="00773A11" w:rsidP="00490DCF">
      <w:pPr>
        <w:pStyle w:val="ListParagraph"/>
        <w:numPr>
          <w:ilvl w:val="1"/>
          <w:numId w:val="21"/>
        </w:numPr>
        <w:jc w:val="both"/>
      </w:pPr>
      <w:r w:rsidRPr="00993D25">
        <w:t>Other antianginals</w:t>
      </w:r>
    </w:p>
    <w:p w14:paraId="3C7504FD" w14:textId="77777777" w:rsidR="00F902B9" w:rsidRPr="00993D25" w:rsidRDefault="00F902B9" w:rsidP="00F902B9">
      <w:pPr>
        <w:jc w:val="both"/>
      </w:pPr>
    </w:p>
    <w:p w14:paraId="1F348E86" w14:textId="6913987A" w:rsidR="00F902B9" w:rsidRPr="00993D25" w:rsidRDefault="00F902B9" w:rsidP="00490DCF">
      <w:pPr>
        <w:pStyle w:val="ListParagraph"/>
        <w:numPr>
          <w:ilvl w:val="0"/>
          <w:numId w:val="21"/>
        </w:numPr>
        <w:jc w:val="both"/>
      </w:pPr>
      <w:r w:rsidRPr="00993D25">
        <w:t>Antiarrhythmic drugs</w:t>
      </w:r>
    </w:p>
    <w:p w14:paraId="07AE7A3D" w14:textId="77777777" w:rsidR="00F902B9" w:rsidRPr="00993D25" w:rsidRDefault="00F902B9" w:rsidP="00490DCF">
      <w:pPr>
        <w:pStyle w:val="ListParagraph"/>
        <w:numPr>
          <w:ilvl w:val="1"/>
          <w:numId w:val="21"/>
        </w:numPr>
        <w:jc w:val="both"/>
      </w:pPr>
      <w:r w:rsidRPr="00993D25">
        <w:t>Amiodarone</w:t>
      </w:r>
    </w:p>
    <w:p w14:paraId="2FCD682C" w14:textId="1B978323" w:rsidR="00F902B9" w:rsidRPr="00993D25" w:rsidRDefault="00F902B9" w:rsidP="00F902B9">
      <w:pPr>
        <w:jc w:val="both"/>
      </w:pPr>
    </w:p>
    <w:p w14:paraId="1E8E8A65" w14:textId="7D70DFDF" w:rsidR="00F902B9" w:rsidRPr="00993D25" w:rsidRDefault="00F902B9" w:rsidP="00490DCF">
      <w:pPr>
        <w:pStyle w:val="ListParagraph"/>
        <w:numPr>
          <w:ilvl w:val="0"/>
          <w:numId w:val="21"/>
        </w:numPr>
        <w:jc w:val="both"/>
      </w:pPr>
      <w:r w:rsidRPr="00993D25">
        <w:t>Antidiabetic drugs</w:t>
      </w:r>
    </w:p>
    <w:p w14:paraId="4FDB1920" w14:textId="5ADEFBF1" w:rsidR="001F1A7F" w:rsidRPr="00993D25" w:rsidRDefault="001F1A7F" w:rsidP="00490DCF">
      <w:pPr>
        <w:pStyle w:val="ListParagraph"/>
        <w:numPr>
          <w:ilvl w:val="1"/>
          <w:numId w:val="21"/>
        </w:numPr>
        <w:jc w:val="both"/>
      </w:pPr>
      <w:r w:rsidRPr="00993D25">
        <w:t>Insulin</w:t>
      </w:r>
    </w:p>
    <w:p w14:paraId="37742917" w14:textId="60BFDF9F" w:rsidR="00773A11" w:rsidRPr="00993D25" w:rsidRDefault="00773A11" w:rsidP="00490DCF">
      <w:pPr>
        <w:pStyle w:val="ListParagraph"/>
        <w:numPr>
          <w:ilvl w:val="1"/>
          <w:numId w:val="21"/>
        </w:numPr>
        <w:jc w:val="both"/>
      </w:pPr>
      <w:r w:rsidRPr="00993D25">
        <w:t>Oral antidiabetic/</w:t>
      </w:r>
      <w:proofErr w:type="spellStart"/>
      <w:r w:rsidRPr="00993D25">
        <w:t>hypoglycemic</w:t>
      </w:r>
      <w:proofErr w:type="spellEnd"/>
      <w:r w:rsidRPr="00993D25">
        <w:t xml:space="preserve"> agents</w:t>
      </w:r>
    </w:p>
    <w:p w14:paraId="2B0ACFEE" w14:textId="63FCE875" w:rsidR="00773A11" w:rsidRPr="00993D25" w:rsidRDefault="00773A11" w:rsidP="00490DCF">
      <w:pPr>
        <w:pStyle w:val="ListParagraph"/>
        <w:numPr>
          <w:ilvl w:val="1"/>
          <w:numId w:val="21"/>
        </w:numPr>
        <w:jc w:val="both"/>
      </w:pPr>
      <w:proofErr w:type="spellStart"/>
      <w:r w:rsidRPr="00993D25">
        <w:t>Acarbose</w:t>
      </w:r>
      <w:proofErr w:type="spellEnd"/>
      <w:r w:rsidRPr="00993D25">
        <w:t xml:space="preserve"> and similar agents</w:t>
      </w:r>
    </w:p>
    <w:p w14:paraId="08264D46" w14:textId="77777777" w:rsidR="00F902B9" w:rsidRPr="00993D25" w:rsidRDefault="00F902B9" w:rsidP="00490DCF">
      <w:pPr>
        <w:pStyle w:val="ListParagraph"/>
        <w:numPr>
          <w:ilvl w:val="1"/>
          <w:numId w:val="21"/>
        </w:numPr>
        <w:jc w:val="both"/>
      </w:pPr>
      <w:proofErr w:type="spellStart"/>
      <w:r w:rsidRPr="00993D25">
        <w:t>B</w:t>
      </w:r>
      <w:r w:rsidR="00C60B8D" w:rsidRPr="00993D25">
        <w:t>iguanides</w:t>
      </w:r>
      <w:proofErr w:type="spellEnd"/>
    </w:p>
    <w:p w14:paraId="080F077F" w14:textId="77777777" w:rsidR="00F902B9" w:rsidRPr="00993D25" w:rsidRDefault="00FE0FDE" w:rsidP="00490DCF">
      <w:pPr>
        <w:pStyle w:val="ListParagraph"/>
        <w:numPr>
          <w:ilvl w:val="1"/>
          <w:numId w:val="21"/>
        </w:numPr>
        <w:jc w:val="both"/>
      </w:pPr>
      <w:r w:rsidRPr="00993D25">
        <w:t>DDP4</w:t>
      </w:r>
      <w:r w:rsidR="00F902B9" w:rsidRPr="00993D25">
        <w:t xml:space="preserve"> inhibitors</w:t>
      </w:r>
    </w:p>
    <w:p w14:paraId="3DE32081" w14:textId="77777777" w:rsidR="00F902B9" w:rsidRPr="00993D25" w:rsidRDefault="00F902B9" w:rsidP="00490DCF">
      <w:pPr>
        <w:pStyle w:val="ListParagraph"/>
        <w:numPr>
          <w:ilvl w:val="1"/>
          <w:numId w:val="21"/>
        </w:numPr>
        <w:jc w:val="both"/>
      </w:pPr>
      <w:proofErr w:type="spellStart"/>
      <w:r w:rsidRPr="00993D25">
        <w:t>Glinides</w:t>
      </w:r>
      <w:proofErr w:type="spellEnd"/>
    </w:p>
    <w:p w14:paraId="527C3D98" w14:textId="5CCEF304" w:rsidR="00F902B9" w:rsidRPr="00993D25" w:rsidRDefault="00C60B8D" w:rsidP="00490DCF">
      <w:pPr>
        <w:pStyle w:val="ListParagraph"/>
        <w:numPr>
          <w:ilvl w:val="1"/>
          <w:numId w:val="21"/>
        </w:numPr>
        <w:jc w:val="both"/>
      </w:pPr>
      <w:r w:rsidRPr="00993D25">
        <w:t>G</w:t>
      </w:r>
      <w:r w:rsidR="00A92363">
        <w:t xml:space="preserve">lucagon-Like Peptide (GLP) </w:t>
      </w:r>
      <w:r w:rsidRPr="00993D25">
        <w:t>1 agonists</w:t>
      </w:r>
    </w:p>
    <w:p w14:paraId="22275CCD" w14:textId="77777777" w:rsidR="00F902B9" w:rsidRPr="00993D25" w:rsidRDefault="00F902B9" w:rsidP="00490DCF">
      <w:pPr>
        <w:pStyle w:val="ListParagraph"/>
        <w:numPr>
          <w:ilvl w:val="1"/>
          <w:numId w:val="21"/>
        </w:numPr>
        <w:jc w:val="both"/>
      </w:pPr>
      <w:proofErr w:type="spellStart"/>
      <w:r w:rsidRPr="00993D25">
        <w:t>S</w:t>
      </w:r>
      <w:r w:rsidR="00C60B8D" w:rsidRPr="00993D25">
        <w:t>ulphonylureas</w:t>
      </w:r>
      <w:proofErr w:type="spellEnd"/>
    </w:p>
    <w:p w14:paraId="2549AA9E" w14:textId="77777777" w:rsidR="00F902B9" w:rsidRPr="00993D25" w:rsidRDefault="00C60B8D" w:rsidP="00490DCF">
      <w:pPr>
        <w:pStyle w:val="ListParagraph"/>
        <w:numPr>
          <w:ilvl w:val="1"/>
          <w:numId w:val="21"/>
        </w:numPr>
        <w:jc w:val="both"/>
      </w:pPr>
      <w:r w:rsidRPr="00993D25">
        <w:t>SGLT2i</w:t>
      </w:r>
    </w:p>
    <w:p w14:paraId="235FAD81" w14:textId="5FA9DE44" w:rsidR="001F1A7F" w:rsidRPr="00993D25" w:rsidRDefault="00F902B9" w:rsidP="00490DCF">
      <w:pPr>
        <w:pStyle w:val="ListParagraph"/>
        <w:numPr>
          <w:ilvl w:val="1"/>
          <w:numId w:val="21"/>
        </w:numPr>
        <w:jc w:val="both"/>
      </w:pPr>
      <w:proofErr w:type="spellStart"/>
      <w:r w:rsidRPr="00993D25">
        <w:t>T</w:t>
      </w:r>
      <w:r w:rsidR="00C60B8D" w:rsidRPr="00993D25">
        <w:t>hiazolideniones</w:t>
      </w:r>
      <w:proofErr w:type="spellEnd"/>
    </w:p>
    <w:p w14:paraId="362D7F0E" w14:textId="212CB1BD" w:rsidR="0023604F" w:rsidRDefault="0023604F" w:rsidP="0023604F"/>
    <w:p w14:paraId="11B85D84" w14:textId="77777777" w:rsidR="0048450E" w:rsidRPr="00230223" w:rsidRDefault="0048450E" w:rsidP="0048450E">
      <w:pPr>
        <w:pStyle w:val="Heading3"/>
      </w:pPr>
      <w:bookmarkStart w:id="29" w:name="_Toc83124905"/>
      <w:r w:rsidRPr="00230223">
        <w:t xml:space="preserve">Derivation of drug groups and </w:t>
      </w:r>
      <w:proofErr w:type="spellStart"/>
      <w:r w:rsidRPr="00230223">
        <w:t>codelists</w:t>
      </w:r>
      <w:bookmarkEnd w:id="29"/>
      <w:proofErr w:type="spellEnd"/>
    </w:p>
    <w:p w14:paraId="68E84121" w14:textId="77777777" w:rsidR="0048450E" w:rsidRDefault="0048450E" w:rsidP="0048450E"/>
    <w:p w14:paraId="31178753" w14:textId="77777777" w:rsidR="0048450E" w:rsidRDefault="0048450E" w:rsidP="0048450E">
      <w:pPr>
        <w:pStyle w:val="Heading4"/>
      </w:pPr>
      <w:r>
        <w:t>AMALFI</w:t>
      </w:r>
    </w:p>
    <w:p w14:paraId="6EAF4A0D" w14:textId="77777777" w:rsidR="0048450E" w:rsidRDefault="0048450E" w:rsidP="0048450E"/>
    <w:p w14:paraId="55B8B8D3" w14:textId="1B4096F8" w:rsidR="0048450E" w:rsidRDefault="0048450E" w:rsidP="0048450E">
      <w:pPr>
        <w:jc w:val="both"/>
      </w:pPr>
      <w:r>
        <w:t xml:space="preserve">Drug groupings </w:t>
      </w:r>
      <w:proofErr w:type="gramStart"/>
      <w:r>
        <w:t>are based</w:t>
      </w:r>
      <w:proofErr w:type="gramEnd"/>
      <w:r>
        <w:t xml:space="preserve"> on the codes used to define each section in the primary care records extraction query, with outputs readily grouped according to each section (i.e. each retrieved record is located in a specific column within the data</w:t>
      </w:r>
      <w:r w:rsidR="00DF5514">
        <w:t>,</w:t>
      </w:r>
      <w:r>
        <w:t xml:space="preserve"> which corresponds to a different drug group).</w:t>
      </w:r>
    </w:p>
    <w:p w14:paraId="2A976A45" w14:textId="77777777" w:rsidR="0048450E" w:rsidRDefault="0048450E" w:rsidP="0048450E">
      <w:pPr>
        <w:jc w:val="both"/>
      </w:pPr>
    </w:p>
    <w:p w14:paraId="0DD496F6" w14:textId="77777777" w:rsidR="0048450E" w:rsidRDefault="0048450E" w:rsidP="0048450E">
      <w:pPr>
        <w:pStyle w:val="Heading4"/>
      </w:pPr>
      <w:r>
        <w:t>ORION-4</w:t>
      </w:r>
    </w:p>
    <w:p w14:paraId="2FB01031" w14:textId="77777777" w:rsidR="0048450E" w:rsidRDefault="0048450E" w:rsidP="0048450E"/>
    <w:p w14:paraId="106A03D1" w14:textId="588AC906" w:rsidR="0048450E" w:rsidRDefault="0048450E" w:rsidP="0048450E">
      <w:pPr>
        <w:jc w:val="both"/>
      </w:pPr>
      <w:r>
        <w:t xml:space="preserve">The ORION-4 data collection system </w:t>
      </w:r>
      <w:r w:rsidR="007F0415">
        <w:t>contains</w:t>
      </w:r>
      <w:r>
        <w:t xml:space="preserve"> 80 different drug groupings, which </w:t>
      </w:r>
      <w:proofErr w:type="gramStart"/>
      <w:r>
        <w:t>have been derived</w:t>
      </w:r>
      <w:proofErr w:type="gramEnd"/>
      <w:r>
        <w:t xml:space="preserve"> for ORION-4 or previous trials run in CTSU using the same drug coding system. These groupings </w:t>
      </w:r>
      <w:proofErr w:type="gramStart"/>
      <w:r>
        <w:t>are created</w:t>
      </w:r>
      <w:proofErr w:type="gramEnd"/>
      <w:r>
        <w:t xml:space="preserve"> by manual review and allocation of the drug codes available in the study database.</w:t>
      </w:r>
      <w:r w:rsidR="00DF5514">
        <w:t xml:space="preserve"> No new groupings </w:t>
      </w:r>
      <w:proofErr w:type="gramStart"/>
      <w:r w:rsidR="00DF5514">
        <w:t>will be created</w:t>
      </w:r>
      <w:proofErr w:type="gramEnd"/>
      <w:r w:rsidR="00DF5514">
        <w:t xml:space="preserve"> for this project.</w:t>
      </w:r>
      <w:r>
        <w:t xml:space="preserve"> </w:t>
      </w:r>
    </w:p>
    <w:p w14:paraId="4E211E80" w14:textId="77777777" w:rsidR="0048450E" w:rsidRDefault="0048450E" w:rsidP="0048450E"/>
    <w:p w14:paraId="679BE977" w14:textId="77777777" w:rsidR="0048450E" w:rsidRDefault="0048450E" w:rsidP="0048450E"/>
    <w:p w14:paraId="635879AF" w14:textId="77777777" w:rsidR="0048450E" w:rsidRDefault="0048450E" w:rsidP="0048450E">
      <w:pPr>
        <w:pStyle w:val="Heading4"/>
      </w:pPr>
      <w:r>
        <w:t xml:space="preserve">Prescribing and </w:t>
      </w:r>
      <w:proofErr w:type="gramStart"/>
      <w:r>
        <w:t>Dispensing</w:t>
      </w:r>
      <w:proofErr w:type="gramEnd"/>
      <w:r>
        <w:t xml:space="preserve"> datasets</w:t>
      </w:r>
    </w:p>
    <w:p w14:paraId="5441074A" w14:textId="77777777" w:rsidR="0048450E" w:rsidRDefault="0048450E" w:rsidP="0048450E"/>
    <w:p w14:paraId="5DC17E1E" w14:textId="1AA0D6BA" w:rsidR="0048450E" w:rsidRDefault="0048450E" w:rsidP="0048450E">
      <w:pPr>
        <w:jc w:val="both"/>
      </w:pPr>
      <w:r>
        <w:t xml:space="preserve">The two trials </w:t>
      </w:r>
      <w:r w:rsidR="00A92363">
        <w:t xml:space="preserve">concerned in this </w:t>
      </w:r>
      <w:proofErr w:type="gramStart"/>
      <w:r w:rsidR="00A92363">
        <w:t xml:space="preserve">project which are </w:t>
      </w:r>
      <w:r>
        <w:t xml:space="preserve">using </w:t>
      </w:r>
      <w:r w:rsidRPr="0057275C">
        <w:t>standard</w:t>
      </w:r>
      <w:r>
        <w:t xml:space="preserve"> drug collection methods (AMALFI and ORION-4)</w:t>
      </w:r>
      <w:proofErr w:type="gramEnd"/>
      <w:r>
        <w:t xml:space="preserve"> use </w:t>
      </w:r>
      <w:r w:rsidR="00A92363">
        <w:t>different</w:t>
      </w:r>
      <w:r>
        <w:t xml:space="preserve"> recording systems, drug terminologies, and drug groupings. Similarly, the two RCD sources</w:t>
      </w:r>
      <w:r w:rsidR="00A92363">
        <w:t xml:space="preserve"> of interest here</w:t>
      </w:r>
      <w:r>
        <w:t xml:space="preserve"> also use distinct data structures and drug terminologies (with no intrinsic drug groupings, although some groupings </w:t>
      </w:r>
      <w:r w:rsidR="00A92363">
        <w:t>could</w:t>
      </w:r>
      <w:r>
        <w:t xml:space="preserve"> be built based on the cluster system used to create the Prescribing dataset). </w:t>
      </w:r>
    </w:p>
    <w:p w14:paraId="631035BD" w14:textId="77777777" w:rsidR="0048450E" w:rsidRDefault="0048450E" w:rsidP="0048450E">
      <w:pPr>
        <w:jc w:val="both"/>
      </w:pPr>
    </w:p>
    <w:p w14:paraId="7FEA82A0" w14:textId="46D131AD" w:rsidR="0048450E" w:rsidRDefault="0048450E" w:rsidP="0048450E">
      <w:pPr>
        <w:jc w:val="both"/>
      </w:pPr>
      <w:proofErr w:type="gramStart"/>
      <w:r>
        <w:lastRenderedPageBreak/>
        <w:t xml:space="preserve">As a consequence, although </w:t>
      </w:r>
      <w:r w:rsidR="00A92363">
        <w:t>different trials might be interested in the same drug groups</w:t>
      </w:r>
      <w:r>
        <w:t xml:space="preserve"> (e.g. antithrombotic therapies</w:t>
      </w:r>
      <w:r w:rsidR="00A92363">
        <w:t>,</w:t>
      </w:r>
      <w:r>
        <w:t xml:space="preserve"> such as antiplatelet drugs or anticoagulation), their definitions may vary - AMALFI has separate groupings for aspirin, P2Y12 inhibitors, vitamin K antagonists and novel oral anticoagulants (including factor </w:t>
      </w:r>
      <w:proofErr w:type="spellStart"/>
      <w:r>
        <w:t>Xa</w:t>
      </w:r>
      <w:proofErr w:type="spellEnd"/>
      <w:r>
        <w:t xml:space="preserve"> inhibitors and thrombin inhibitors), whereas ORION-4 has groupings for aspirin, other </w:t>
      </w:r>
      <w:proofErr w:type="spellStart"/>
      <w:r>
        <w:t>antiplatelets</w:t>
      </w:r>
      <w:proofErr w:type="spellEnd"/>
      <w:r>
        <w:t xml:space="preserve"> (including P2Y12 inhibitors and other less common drugs), warfarin-like anticoagulants, factor </w:t>
      </w:r>
      <w:proofErr w:type="spellStart"/>
      <w:r>
        <w:t>Xa</w:t>
      </w:r>
      <w:proofErr w:type="spellEnd"/>
      <w:r>
        <w:t xml:space="preserve"> inhibitors, and thrombin inhibitors.</w:t>
      </w:r>
      <w:proofErr w:type="gramEnd"/>
      <w:r>
        <w:t xml:space="preserve"> Similar cases apply for other therapeutic classes. </w:t>
      </w:r>
    </w:p>
    <w:p w14:paraId="62A234B3" w14:textId="77777777" w:rsidR="0048450E" w:rsidRDefault="0048450E" w:rsidP="0048450E">
      <w:pPr>
        <w:jc w:val="both"/>
      </w:pPr>
    </w:p>
    <w:p w14:paraId="03CCAB8B" w14:textId="3509DB9A" w:rsidR="0048450E" w:rsidRDefault="00A92363" w:rsidP="0048450E">
      <w:pPr>
        <w:jc w:val="both"/>
      </w:pPr>
      <w:proofErr w:type="gramStart"/>
      <w:r>
        <w:t>Additionally,</w:t>
      </w:r>
      <w:r w:rsidR="0048450E">
        <w:t xml:space="preserve"> initial exploration of the Prescribing and Dispensing datasets as part of this study has highlighted that</w:t>
      </w:r>
      <w:r>
        <w:t>,</w:t>
      </w:r>
      <w:r w:rsidR="0048450E">
        <w:t xml:space="preserve"> although both use SNOMED as a drug coding terminology </w:t>
      </w:r>
      <w:r w:rsidR="00C6433C">
        <w:t>[</w:t>
      </w:r>
      <w:r w:rsidR="0048450E">
        <w:t xml:space="preserve">with the Dispensing dataset also </w:t>
      </w:r>
      <w:r w:rsidR="00DF5514">
        <w:t>providing</w:t>
      </w:r>
      <w:r w:rsidR="0048450E">
        <w:t xml:space="preserve"> B</w:t>
      </w:r>
      <w:r w:rsidR="00C6433C">
        <w:t>ritish National Formulary (BNF) codes]</w:t>
      </w:r>
      <w:r w:rsidR="0048450E">
        <w:t xml:space="preserve">, the hierarchical level used to record drugs is different – the Prescribing dataset uses </w:t>
      </w:r>
      <w:r w:rsidR="0048450E" w:rsidRPr="00DF5514">
        <w:rPr>
          <w:i/>
          <w:iCs/>
        </w:rPr>
        <w:t>product</w:t>
      </w:r>
      <w:r w:rsidR="0048450E">
        <w:t xml:space="preserve"> terms such as “Aspirin 75mg”, while the Dispensing dataset uses </w:t>
      </w:r>
      <w:r w:rsidR="0048450E" w:rsidRPr="00DF5514">
        <w:rPr>
          <w:i/>
          <w:iCs/>
        </w:rPr>
        <w:t>pack</w:t>
      </w:r>
      <w:r w:rsidR="0048450E">
        <w:t xml:space="preserve"> terms such as “Aspirin 75mg pack of 28 capsules”</w:t>
      </w:r>
      <w:r w:rsidR="00DF5514">
        <w:t>.</w:t>
      </w:r>
      <w:proofErr w:type="gramEnd"/>
      <w:r w:rsidR="0048450E">
        <w:t xml:space="preserve"> </w:t>
      </w:r>
      <w:r w:rsidR="00DF5514">
        <w:t>S</w:t>
      </w:r>
      <w:r w:rsidR="0048450E">
        <w:t xml:space="preserve">ince these are represented by different codes in the SNOMED terminology, the same </w:t>
      </w:r>
      <w:proofErr w:type="spellStart"/>
      <w:r w:rsidR="0048450E">
        <w:t>codelist</w:t>
      </w:r>
      <w:proofErr w:type="spellEnd"/>
      <w:r w:rsidR="0048450E">
        <w:t xml:space="preserve"> cannot be used for both datasets. </w:t>
      </w:r>
    </w:p>
    <w:p w14:paraId="1F730820" w14:textId="77777777" w:rsidR="0048450E" w:rsidRDefault="0048450E" w:rsidP="0048450E">
      <w:pPr>
        <w:jc w:val="both"/>
      </w:pPr>
    </w:p>
    <w:p w14:paraId="1B0B654E" w14:textId="1446BE0D" w:rsidR="0048450E" w:rsidRDefault="00A92363" w:rsidP="0048450E">
      <w:pPr>
        <w:jc w:val="both"/>
      </w:pPr>
      <w:r>
        <w:t>As a result</w:t>
      </w:r>
      <w:r w:rsidR="0048450E">
        <w:t xml:space="preserve">, </w:t>
      </w:r>
      <w:r w:rsidR="00DF5514">
        <w:t xml:space="preserve">in order for meaningful comparisons can be made, </w:t>
      </w:r>
      <w:r w:rsidR="0048450E">
        <w:t xml:space="preserve">separate </w:t>
      </w:r>
      <w:proofErr w:type="spellStart"/>
      <w:r w:rsidR="0048450E">
        <w:t>codelists</w:t>
      </w:r>
      <w:proofErr w:type="spellEnd"/>
      <w:r w:rsidR="0048450E">
        <w:t xml:space="preserve"> need to be built for </w:t>
      </w:r>
      <w:r>
        <w:t>each</w:t>
      </w:r>
      <w:r w:rsidR="0048450E">
        <w:t xml:space="preserve"> RCD source</w:t>
      </w:r>
      <w:r>
        <w:t xml:space="preserve"> and</w:t>
      </w:r>
      <w:r w:rsidR="0048450E">
        <w:t xml:space="preserve"> </w:t>
      </w:r>
      <w:r w:rsidR="00DF5514">
        <w:t xml:space="preserve">for each </w:t>
      </w:r>
      <w:r>
        <w:t>drug group</w:t>
      </w:r>
      <w:r w:rsidR="00DF5514">
        <w:t xml:space="preserve">, </w:t>
      </w:r>
      <w:r w:rsidR="0048450E">
        <w:t xml:space="preserve">so that they </w:t>
      </w:r>
      <w:r>
        <w:t xml:space="preserve">can provide a reasonable </w:t>
      </w:r>
      <w:r w:rsidR="0048450E">
        <w:t xml:space="preserve">“match” </w:t>
      </w:r>
      <w:r>
        <w:t xml:space="preserve">of </w:t>
      </w:r>
      <w:r w:rsidR="0048450E">
        <w:t>the intended groups used in the standard data collection methods</w:t>
      </w:r>
      <w:r w:rsidR="00DF5514">
        <w:t>.</w:t>
      </w:r>
    </w:p>
    <w:p w14:paraId="1F3A2539" w14:textId="77777777" w:rsidR="0048450E" w:rsidRDefault="0048450E" w:rsidP="0048450E">
      <w:pPr>
        <w:jc w:val="both"/>
      </w:pPr>
    </w:p>
    <w:p w14:paraId="14B2C4EA" w14:textId="06AA6B21" w:rsidR="0048450E" w:rsidRDefault="0048450E" w:rsidP="0048450E">
      <w:pPr>
        <w:jc w:val="both"/>
      </w:pPr>
      <w:r>
        <w:t xml:space="preserve">In summary, based on the drug groups of interest for AMALFI and ORION-4, a matching </w:t>
      </w:r>
      <w:proofErr w:type="spellStart"/>
      <w:r>
        <w:t>codelist</w:t>
      </w:r>
      <w:proofErr w:type="spellEnd"/>
      <w:r>
        <w:t xml:space="preserve"> </w:t>
      </w:r>
      <w:r w:rsidR="00DF5514">
        <w:t>was built for use with the</w:t>
      </w:r>
      <w:r>
        <w:t xml:space="preserve"> Dispensing dataset (which is available for comparison in both trials) – i.e. </w:t>
      </w:r>
      <w:proofErr w:type="gramStart"/>
      <w:r>
        <w:t xml:space="preserve">a </w:t>
      </w:r>
      <w:proofErr w:type="spellStart"/>
      <w:r>
        <w:t>codelist</w:t>
      </w:r>
      <w:proofErr w:type="spellEnd"/>
      <w:proofErr w:type="gramEnd"/>
      <w:r>
        <w:t xml:space="preserve"> that represents the same conceptual grouping, rather than the same drug codes. </w:t>
      </w:r>
      <w:r w:rsidR="00C6433C">
        <w:t xml:space="preserve">Additional </w:t>
      </w:r>
      <w:proofErr w:type="spellStart"/>
      <w:r w:rsidR="00C6433C">
        <w:t>codelists</w:t>
      </w:r>
      <w:proofErr w:type="spellEnd"/>
      <w:r w:rsidR="00C6433C">
        <w:t xml:space="preserve"> were built for groups of interest to RECOVERY which were not covered by AMALFI and ORION-4 (such as respiratory, antibiotic, and immunosuppressive drugs). </w:t>
      </w:r>
      <w:r>
        <w:t xml:space="preserve">Then, separate </w:t>
      </w:r>
      <w:r w:rsidR="00C6433C">
        <w:t xml:space="preserve">matching </w:t>
      </w:r>
      <w:proofErr w:type="spellStart"/>
      <w:r>
        <w:t>codelist</w:t>
      </w:r>
      <w:r w:rsidR="00C6433C">
        <w:t>s</w:t>
      </w:r>
      <w:proofErr w:type="spellEnd"/>
      <w:r>
        <w:t xml:space="preserve"> </w:t>
      </w:r>
      <w:r w:rsidR="00C6433C">
        <w:t xml:space="preserve">were </w:t>
      </w:r>
      <w:r>
        <w:t>built for the Prescribing dataset to allow comparisons between the Prescribing and Dispensing datasets for RECOVERY participants</w:t>
      </w:r>
      <w:r w:rsidR="00A92363">
        <w:t xml:space="preserve"> (and additional lists will be compiled to expand comparisons using the Prescribing dataset for AMALFI and ORION-4 once this dataset is made available for non-COVID purposes)</w:t>
      </w:r>
      <w:r>
        <w:t>.</w:t>
      </w:r>
    </w:p>
    <w:p w14:paraId="56EB040F" w14:textId="77777777" w:rsidR="00C6433C" w:rsidRDefault="00C6433C" w:rsidP="0048450E">
      <w:pPr>
        <w:jc w:val="both"/>
      </w:pPr>
    </w:p>
    <w:p w14:paraId="721CCC0E" w14:textId="1A13D47A" w:rsidR="00C6433C" w:rsidRPr="00F96E44" w:rsidRDefault="00C6433C" w:rsidP="00C6433C">
      <w:r w:rsidRPr="00F96E44">
        <w:t xml:space="preserve">For the Dispensing dataset, the following procedure </w:t>
      </w:r>
      <w:proofErr w:type="gramStart"/>
      <w:r w:rsidRPr="00F96E44">
        <w:t>was used</w:t>
      </w:r>
      <w:proofErr w:type="gramEnd"/>
      <w:r w:rsidR="00BC484B">
        <w:t xml:space="preserve"> to compile </w:t>
      </w:r>
      <w:proofErr w:type="spellStart"/>
      <w:r w:rsidR="00BC484B">
        <w:t>codelists</w:t>
      </w:r>
      <w:proofErr w:type="spellEnd"/>
      <w:r w:rsidRPr="00F96E44">
        <w:t>:</w:t>
      </w:r>
    </w:p>
    <w:p w14:paraId="55CD21E1" w14:textId="352973D3" w:rsidR="00C6433C" w:rsidRPr="00F96E44" w:rsidRDefault="00C6433C" w:rsidP="00490DCF">
      <w:pPr>
        <w:pStyle w:val="ListParagraph"/>
        <w:numPr>
          <w:ilvl w:val="0"/>
          <w:numId w:val="23"/>
        </w:numPr>
      </w:pPr>
      <w:r w:rsidRPr="00F96E44">
        <w:t xml:space="preserve">The </w:t>
      </w:r>
      <w:proofErr w:type="spellStart"/>
      <w:r w:rsidRPr="00F96E44">
        <w:t>codelist</w:t>
      </w:r>
      <w:proofErr w:type="spellEnd"/>
      <w:r w:rsidRPr="00F96E44">
        <w:t xml:space="preserve"> builder in </w:t>
      </w:r>
      <w:proofErr w:type="spellStart"/>
      <w:r w:rsidRPr="00F96E44">
        <w:t>OpenCodelists</w:t>
      </w:r>
      <w:proofErr w:type="spellEnd"/>
      <w:r w:rsidRPr="00F96E44">
        <w:t xml:space="preserve"> </w:t>
      </w:r>
      <w:r w:rsidR="00F96E44">
        <w:t>platform</w:t>
      </w:r>
      <w:r w:rsidR="00F96E44" w:rsidRPr="00F96E44">
        <w:t xml:space="preserve"> (www.opencodelists.org) </w:t>
      </w:r>
      <w:r w:rsidRPr="00F96E44">
        <w:t xml:space="preserve">was used to search the BNF classification for terms relevant to each </w:t>
      </w:r>
      <w:proofErr w:type="spellStart"/>
      <w:r w:rsidRPr="00F96E44">
        <w:t>codelist</w:t>
      </w:r>
      <w:proofErr w:type="spellEnd"/>
      <w:r w:rsidR="00F96E44" w:rsidRPr="00F96E44">
        <w:t xml:space="preserve"> by one clinician</w:t>
      </w:r>
    </w:p>
    <w:p w14:paraId="656D659B" w14:textId="307BA04D" w:rsidR="00C6433C" w:rsidRPr="00F96E44" w:rsidRDefault="00C6433C" w:rsidP="00490DCF">
      <w:pPr>
        <w:pStyle w:val="ListParagraph"/>
        <w:numPr>
          <w:ilvl w:val="0"/>
          <w:numId w:val="23"/>
        </w:numPr>
      </w:pPr>
      <w:r w:rsidRPr="00F96E44">
        <w:t>Matching terms were manually reviewed and selected</w:t>
      </w:r>
    </w:p>
    <w:p w14:paraId="11C16492" w14:textId="43F373CD" w:rsidR="00F96E44" w:rsidRPr="00F96E44" w:rsidRDefault="00F96E44" w:rsidP="00490DCF">
      <w:pPr>
        <w:pStyle w:val="ListParagraph"/>
        <w:numPr>
          <w:ilvl w:val="0"/>
          <w:numId w:val="23"/>
        </w:numPr>
      </w:pPr>
      <w:r w:rsidRPr="00F96E44">
        <w:t xml:space="preserve">Where appropriate, previously derived </w:t>
      </w:r>
      <w:proofErr w:type="spellStart"/>
      <w:r w:rsidRPr="00F96E44">
        <w:t>codelists</w:t>
      </w:r>
      <w:proofErr w:type="spellEnd"/>
      <w:r w:rsidRPr="00F96E44">
        <w:t xml:space="preserve"> available in the </w:t>
      </w:r>
      <w:proofErr w:type="spellStart"/>
      <w:r w:rsidRPr="00F96E44">
        <w:t>OpenCodelists</w:t>
      </w:r>
      <w:proofErr w:type="spellEnd"/>
      <w:r w:rsidRPr="00F96E44">
        <w:t xml:space="preserve"> website were merged with the list and duplicates removed (based on the BNF code)</w:t>
      </w:r>
    </w:p>
    <w:p w14:paraId="7B3984C0" w14:textId="1C2C7466" w:rsidR="00C6433C" w:rsidRPr="00F96E44" w:rsidRDefault="00C6433C" w:rsidP="00490DCF">
      <w:pPr>
        <w:pStyle w:val="ListParagraph"/>
        <w:numPr>
          <w:ilvl w:val="0"/>
          <w:numId w:val="23"/>
        </w:numPr>
      </w:pPr>
      <w:r w:rsidRPr="00F96E44">
        <w:t xml:space="preserve">A second </w:t>
      </w:r>
      <w:r w:rsidR="00F96E44" w:rsidRPr="00F96E44">
        <w:t xml:space="preserve">clinician reviewed and approved each </w:t>
      </w:r>
      <w:proofErr w:type="spellStart"/>
      <w:r w:rsidR="00F96E44" w:rsidRPr="00F96E44">
        <w:t>codelist</w:t>
      </w:r>
      <w:proofErr w:type="spellEnd"/>
      <w:r w:rsidR="00F96E44">
        <w:t xml:space="preserve"> </w:t>
      </w:r>
    </w:p>
    <w:p w14:paraId="0701FB92" w14:textId="77777777" w:rsidR="00C6433C" w:rsidRPr="00F96E44" w:rsidRDefault="00C6433C" w:rsidP="0048450E"/>
    <w:p w14:paraId="0C4AC012" w14:textId="03B9B92F" w:rsidR="0048450E" w:rsidRPr="00F96E44" w:rsidRDefault="0048450E" w:rsidP="0048450E">
      <w:r w:rsidRPr="00F96E44">
        <w:t xml:space="preserve">For the Prescribing dataset, the following procedure </w:t>
      </w:r>
      <w:proofErr w:type="gramStart"/>
      <w:r w:rsidR="00C6433C" w:rsidRPr="00F96E44">
        <w:t>was</w:t>
      </w:r>
      <w:r w:rsidRPr="00F96E44">
        <w:t xml:space="preserve"> used</w:t>
      </w:r>
      <w:proofErr w:type="gramEnd"/>
      <w:r w:rsidRPr="00F96E44">
        <w:t>:</w:t>
      </w:r>
    </w:p>
    <w:p w14:paraId="2AB73A52" w14:textId="50F78B0A" w:rsidR="0048450E" w:rsidRPr="00F96E44" w:rsidRDefault="0048450E" w:rsidP="00490DCF">
      <w:pPr>
        <w:pStyle w:val="ListParagraph"/>
        <w:numPr>
          <w:ilvl w:val="0"/>
          <w:numId w:val="22"/>
        </w:numPr>
      </w:pPr>
      <w:r w:rsidRPr="00F96E44">
        <w:t>Manual review and allocation of the codes provided in the GDPPR cluster lookup list</w:t>
      </w:r>
      <w:r w:rsidR="00BE3377">
        <w:fldChar w:fldCharType="begin"/>
      </w:r>
      <w:r w:rsidR="00BE3377">
        <w:instrText xml:space="preserve"> ADDIN ZOTERO_ITEM CSL_CITATION {"citationID":"qIUnWtd4","properties":{"formattedCitation":"\\super 4\\nosupersub{}","plainCitation":"4","noteIndex":0},"citationItems":[{"id":14521,"uris":["http://zotero.org/users/5813034/items/P7885KEI"],"uri":["http://zotero.org/users/5813034/items/P7885KEI"],"itemData":{"id":14521,"type":"webpage","title":"GPES Data for Pandemic Planning and Research - Guide for analysts and users of the data","URL":"https://digital.nhs.uk/coronavirus/gpes-data-for-pandemic-planning-and-research/guide-for-analysts-and-users-of-the-data#code-clusters-and-content","author":[{"literal":"NHS Digital"}],"accessed":{"date-parts":[["2021",9,21]]},"issued":{"date-parts":[["2021",9,20]]}}}],"schema":"https://github.com/citation-style-language/schema/raw/master/csl-citation.json"} </w:instrText>
      </w:r>
      <w:r w:rsidR="00BE3377">
        <w:fldChar w:fldCharType="separate"/>
      </w:r>
      <w:r w:rsidR="00BE3377" w:rsidRPr="00BE3377">
        <w:rPr>
          <w:rFonts w:ascii="Calibri" w:cs="Calibri"/>
          <w:vertAlign w:val="superscript"/>
        </w:rPr>
        <w:t>4</w:t>
      </w:r>
      <w:r w:rsidR="00BE3377">
        <w:fldChar w:fldCharType="end"/>
      </w:r>
      <w:r w:rsidR="00F96E44" w:rsidRPr="00F96E44">
        <w:t xml:space="preserve"> by one clinician</w:t>
      </w:r>
    </w:p>
    <w:p w14:paraId="2A6E5586" w14:textId="07B3D956" w:rsidR="00F96E44" w:rsidRPr="00F96E44" w:rsidRDefault="00F96E44" w:rsidP="00490DCF">
      <w:pPr>
        <w:pStyle w:val="ListParagraph"/>
        <w:numPr>
          <w:ilvl w:val="0"/>
          <w:numId w:val="22"/>
        </w:numPr>
      </w:pPr>
      <w:r w:rsidRPr="00F96E44">
        <w:t xml:space="preserve">The </w:t>
      </w:r>
      <w:proofErr w:type="spellStart"/>
      <w:r w:rsidRPr="00F96E44">
        <w:t>codelist</w:t>
      </w:r>
      <w:proofErr w:type="spellEnd"/>
      <w:r w:rsidRPr="00F96E44">
        <w:t xml:space="preserve"> builder in </w:t>
      </w:r>
      <w:proofErr w:type="spellStart"/>
      <w:r w:rsidRPr="00F96E44">
        <w:t>OpenCodelists</w:t>
      </w:r>
      <w:proofErr w:type="spellEnd"/>
      <w:r w:rsidRPr="00F96E44">
        <w:t xml:space="preserve"> was used to search the BNF classification for terms relevant to each </w:t>
      </w:r>
      <w:proofErr w:type="spellStart"/>
      <w:r w:rsidRPr="00F96E44">
        <w:t>codelist</w:t>
      </w:r>
      <w:proofErr w:type="spellEnd"/>
      <w:r w:rsidRPr="00F96E44">
        <w:t xml:space="preserve"> by the same clinician</w:t>
      </w:r>
    </w:p>
    <w:p w14:paraId="65D3BC1C" w14:textId="712558B5" w:rsidR="00F96E44" w:rsidRPr="00F96E44" w:rsidRDefault="00F96E44" w:rsidP="00490DCF">
      <w:pPr>
        <w:pStyle w:val="ListParagraph"/>
        <w:numPr>
          <w:ilvl w:val="0"/>
          <w:numId w:val="22"/>
        </w:numPr>
      </w:pPr>
      <w:r w:rsidRPr="00F96E44">
        <w:t>Matching terms were manually reviewed and selected</w:t>
      </w:r>
    </w:p>
    <w:p w14:paraId="40C90E5E" w14:textId="03EFE522" w:rsidR="00F96E44" w:rsidRPr="00F96E44" w:rsidRDefault="00F96E44" w:rsidP="00490DCF">
      <w:pPr>
        <w:pStyle w:val="ListParagraph"/>
        <w:numPr>
          <w:ilvl w:val="0"/>
          <w:numId w:val="22"/>
        </w:numPr>
      </w:pPr>
      <w:r w:rsidRPr="00F96E44">
        <w:lastRenderedPageBreak/>
        <w:t xml:space="preserve">The resulting list </w:t>
      </w:r>
      <w:r>
        <w:t xml:space="preserve">was mapped to </w:t>
      </w:r>
      <w:r w:rsidRPr="00F96E44">
        <w:t xml:space="preserve">SNOMED codes </w:t>
      </w:r>
      <w:r>
        <w:t>using a standard NHS mapping</w:t>
      </w:r>
      <w:fldSimple w:instr=" ADDIN ZOTERO_TEMP ">
        <w:r w:rsidR="00BE3377" w:rsidRPr="00BE3377">
          <w:rPr>
            <w:rFonts w:ascii="Calibri" w:cs="Calibri"/>
            <w:vertAlign w:val="superscript"/>
          </w:rPr>
          <w:t>5</w:t>
        </w:r>
      </w:fldSimple>
      <w:r>
        <w:t xml:space="preserve"> integrated in the </w:t>
      </w:r>
      <w:proofErr w:type="spellStart"/>
      <w:r>
        <w:t>OpenCodelists</w:t>
      </w:r>
      <w:proofErr w:type="spellEnd"/>
      <w:r>
        <w:t xml:space="preserve"> platform, and merged with the list generated in step 1</w:t>
      </w:r>
    </w:p>
    <w:p w14:paraId="06E4747D" w14:textId="535D727A" w:rsidR="00F96E44" w:rsidRPr="00F96E44" w:rsidRDefault="00F96E44" w:rsidP="00490DCF">
      <w:pPr>
        <w:pStyle w:val="ListParagraph"/>
        <w:numPr>
          <w:ilvl w:val="0"/>
          <w:numId w:val="22"/>
        </w:numPr>
      </w:pPr>
      <w:r w:rsidRPr="00F96E44">
        <w:t xml:space="preserve">Where appropriate, previously derived </w:t>
      </w:r>
      <w:proofErr w:type="spellStart"/>
      <w:r w:rsidRPr="00F96E44">
        <w:t>codelists</w:t>
      </w:r>
      <w:proofErr w:type="spellEnd"/>
      <w:r w:rsidRPr="00F96E44">
        <w:t xml:space="preserve"> available in the </w:t>
      </w:r>
      <w:proofErr w:type="spellStart"/>
      <w:r w:rsidRPr="00F96E44">
        <w:t>OpenCodelists</w:t>
      </w:r>
      <w:proofErr w:type="spellEnd"/>
      <w:r w:rsidRPr="00F96E44">
        <w:t xml:space="preserve"> website were merged with the list and duplicates removed (based on the SNOMED code)</w:t>
      </w:r>
    </w:p>
    <w:p w14:paraId="05558B9F" w14:textId="178C9B19" w:rsidR="00F96E44" w:rsidRPr="00F96E44" w:rsidRDefault="00F96E44" w:rsidP="00490DCF">
      <w:pPr>
        <w:pStyle w:val="ListParagraph"/>
        <w:numPr>
          <w:ilvl w:val="0"/>
          <w:numId w:val="22"/>
        </w:numPr>
      </w:pPr>
      <w:r w:rsidRPr="00F96E44">
        <w:t xml:space="preserve">A second clinician reviewed and approved each </w:t>
      </w:r>
      <w:proofErr w:type="spellStart"/>
      <w:r w:rsidRPr="00F96E44">
        <w:t>codelist</w:t>
      </w:r>
      <w:proofErr w:type="spellEnd"/>
      <w:r w:rsidR="004767AC">
        <w:t xml:space="preserve"> </w:t>
      </w:r>
    </w:p>
    <w:p w14:paraId="1AEE7B31" w14:textId="58840E2E" w:rsidR="00E764A3" w:rsidRDefault="00E764A3" w:rsidP="0048450E">
      <w:pPr>
        <w:rPr>
          <w:highlight w:val="yellow"/>
        </w:rPr>
      </w:pPr>
    </w:p>
    <w:p w14:paraId="312CBBC6" w14:textId="2711A83E" w:rsidR="00A92363" w:rsidRDefault="00A92363" w:rsidP="00A92363">
      <w:pPr>
        <w:jc w:val="both"/>
      </w:pPr>
      <w:r w:rsidRPr="003531BB">
        <w:t xml:space="preserve">Besides drug groups of interest to each trial, separate </w:t>
      </w:r>
      <w:proofErr w:type="spellStart"/>
      <w:r w:rsidRPr="003531BB">
        <w:t>codelists</w:t>
      </w:r>
      <w:proofErr w:type="spellEnd"/>
      <w:r w:rsidRPr="003531BB">
        <w:t xml:space="preserve"> were built based on the BNF chapters (1-16) to allow high-level assessments of different therapeutic groups in both the Prescribing and Dispensing datasets</w:t>
      </w:r>
      <w:r>
        <w:t xml:space="preserve"> – for the Prescribing dataset, the procedure followed the one described above (with no manual review by a second clinician). For the Dispensing dataset, no </w:t>
      </w:r>
      <w:proofErr w:type="spellStart"/>
      <w:r>
        <w:t>codelist</w:t>
      </w:r>
      <w:proofErr w:type="spellEnd"/>
      <w:r>
        <w:t xml:space="preserve"> was built since this dataset contains BNF codes whose structure allows interrogation based on the first digit of each code (which corresponds to the </w:t>
      </w:r>
      <w:r w:rsidR="006D5F6A">
        <w:t>BNF chapter)</w:t>
      </w:r>
    </w:p>
    <w:p w14:paraId="07CDBA4F" w14:textId="4B2AA9A0" w:rsidR="00710F31" w:rsidRDefault="00710F31" w:rsidP="0023604F"/>
    <w:p w14:paraId="0410F070" w14:textId="77777777" w:rsidR="001F1A7F" w:rsidRPr="006D5F6A" w:rsidRDefault="001F1A7F" w:rsidP="001F1A7F">
      <w:pPr>
        <w:pStyle w:val="Heading3"/>
      </w:pPr>
      <w:bookmarkStart w:id="30" w:name="_Toc83124906"/>
      <w:r w:rsidRPr="006D5F6A">
        <w:t>Definition of criterion standards</w:t>
      </w:r>
      <w:bookmarkEnd w:id="30"/>
    </w:p>
    <w:p w14:paraId="18E4BB87" w14:textId="4F2FD2AF" w:rsidR="001F1A7F" w:rsidRPr="006D5F6A" w:rsidRDefault="001F1A7F" w:rsidP="001F1A7F">
      <w:pPr>
        <w:jc w:val="both"/>
      </w:pPr>
      <w:r w:rsidRPr="006D5F6A">
        <w:t xml:space="preserve">This thesis aims to assess the value of centralized RCD in comparison with established methods for medication data collection. Given the lack of an established gold-standard for this purpose, for data relating to AMALFI and ORION-4 the respective </w:t>
      </w:r>
      <w:r w:rsidR="006D5F6A" w:rsidRPr="006D5F6A">
        <w:t>“protocol</w:t>
      </w:r>
      <w:r w:rsidRPr="006D5F6A">
        <w:t>”</w:t>
      </w:r>
      <w:r w:rsidR="006D5F6A" w:rsidRPr="006D5F6A">
        <w:t xml:space="preserve"> or standard data collection</w:t>
      </w:r>
      <w:r w:rsidRPr="006D5F6A">
        <w:t xml:space="preserve"> method will be used as a criterion standard</w:t>
      </w:r>
      <w:r w:rsidR="006D5F6A" w:rsidRPr="006D5F6A">
        <w:t xml:space="preserve"> for comparison against</w:t>
      </w:r>
      <w:r w:rsidRPr="006D5F6A">
        <w:t xml:space="preserve"> the RCD </w:t>
      </w:r>
      <w:r w:rsidR="006D5F6A" w:rsidRPr="006D5F6A">
        <w:t>source (see section 4.2)</w:t>
      </w:r>
      <w:r w:rsidRPr="006D5F6A">
        <w:t xml:space="preserve">. </w:t>
      </w:r>
    </w:p>
    <w:p w14:paraId="19FADE6C" w14:textId="77777777" w:rsidR="001F1A7F" w:rsidRPr="006D5F6A" w:rsidRDefault="001F1A7F" w:rsidP="001F1A7F">
      <w:pPr>
        <w:jc w:val="both"/>
      </w:pPr>
    </w:p>
    <w:p w14:paraId="48338770" w14:textId="77777777" w:rsidR="001F1A7F" w:rsidRPr="007C1AC0" w:rsidRDefault="001F1A7F" w:rsidP="001F1A7F">
      <w:pPr>
        <w:jc w:val="both"/>
      </w:pPr>
      <w:r w:rsidRPr="006D5F6A">
        <w:t xml:space="preserve">RECOVERY has not pre-established a preferred method of medication data collection, and the two data sources available for this purpose are both RCD. </w:t>
      </w:r>
      <w:proofErr w:type="gramStart"/>
      <w:r w:rsidRPr="006D5F6A">
        <w:t>Therefore</w:t>
      </w:r>
      <w:proofErr w:type="gramEnd"/>
      <w:r w:rsidRPr="006D5F6A">
        <w:t xml:space="preserve"> analyses of these data will not consider a criterion standard and will instead investigate how the two sources relate to each other.</w:t>
      </w:r>
    </w:p>
    <w:p w14:paraId="7BDFA1FC" w14:textId="77777777" w:rsidR="001F1A7F" w:rsidRDefault="001F1A7F" w:rsidP="001F1A7F">
      <w:pPr>
        <w:rPr>
          <w:b/>
          <w:bCs/>
        </w:rPr>
      </w:pPr>
    </w:p>
    <w:p w14:paraId="4D5639A1" w14:textId="2ED9D020" w:rsidR="001F1A7F" w:rsidRDefault="001F1A7F" w:rsidP="001F1A7F">
      <w:pPr>
        <w:pStyle w:val="Heading3"/>
      </w:pPr>
      <w:bookmarkStart w:id="31" w:name="_Toc83124907"/>
      <w:r>
        <w:t>Definition of time periods</w:t>
      </w:r>
      <w:r w:rsidR="00EE01F8">
        <w:t xml:space="preserve"> and time points</w:t>
      </w:r>
      <w:bookmarkEnd w:id="31"/>
    </w:p>
    <w:p w14:paraId="1A063179" w14:textId="5A358401" w:rsidR="00EE01F8" w:rsidRDefault="00EE01F8" w:rsidP="001F1A7F">
      <w:pPr>
        <w:jc w:val="both"/>
      </w:pPr>
    </w:p>
    <w:p w14:paraId="225787FA" w14:textId="4EBCA927" w:rsidR="0037403B" w:rsidRDefault="0037403B" w:rsidP="001F1A7F">
      <w:pPr>
        <w:jc w:val="both"/>
      </w:pPr>
      <w:r>
        <w:t xml:space="preserve">Concomitant medications can be recorded either as those a participant is currently taking at a single </w:t>
      </w:r>
      <w:r w:rsidR="006D5F6A">
        <w:t xml:space="preserve">discrete </w:t>
      </w:r>
      <w:r>
        <w:t>time point (a study visit)</w:t>
      </w:r>
      <w:r w:rsidR="00BC484B">
        <w:t>,</w:t>
      </w:r>
      <w:r>
        <w:t xml:space="preserve"> or those that were taken during a </w:t>
      </w:r>
      <w:proofErr w:type="gramStart"/>
      <w:r>
        <w:t>time period</w:t>
      </w:r>
      <w:proofErr w:type="gramEnd"/>
      <w:r>
        <w:t xml:space="preserve"> of interest</w:t>
      </w:r>
      <w:r w:rsidR="00BC484B">
        <w:t xml:space="preserve"> (exposure window)</w:t>
      </w:r>
      <w:r>
        <w:t xml:space="preserve">. </w:t>
      </w:r>
    </w:p>
    <w:p w14:paraId="4063EE94" w14:textId="77777777" w:rsidR="0037403B" w:rsidRDefault="0037403B" w:rsidP="001F1A7F">
      <w:pPr>
        <w:jc w:val="both"/>
      </w:pPr>
    </w:p>
    <w:p w14:paraId="52161399" w14:textId="66994EA1" w:rsidR="00990EB5" w:rsidRDefault="0037403B" w:rsidP="00990EB5">
      <w:pPr>
        <w:jc w:val="both"/>
      </w:pPr>
      <w:r>
        <w:t xml:space="preserve">Trials are </w:t>
      </w:r>
      <w:r w:rsidR="00BC484B">
        <w:t>typically</w:t>
      </w:r>
      <w:r>
        <w:t xml:space="preserve"> interested in medications taken at </w:t>
      </w:r>
      <w:r w:rsidR="00990EB5">
        <w:t xml:space="preserve">or shortly before </w:t>
      </w:r>
      <w:r>
        <w:t xml:space="preserve">randomisation, and any changes that happen afterwards (during </w:t>
      </w:r>
      <w:r w:rsidR="00990EB5">
        <w:t>a specified</w:t>
      </w:r>
      <w:r>
        <w:t xml:space="preserve"> follow-up period)</w:t>
      </w:r>
      <w:r w:rsidR="00990EB5">
        <w:t xml:space="preserve">. Hence, this study </w:t>
      </w:r>
    </w:p>
    <w:p w14:paraId="3F1272DC" w14:textId="46681F5C" w:rsidR="00990EB5" w:rsidRDefault="00990EB5" w:rsidP="001F1A7F">
      <w:pPr>
        <w:jc w:val="both"/>
      </w:pPr>
      <w:proofErr w:type="gramStart"/>
      <w:r>
        <w:t>will</w:t>
      </w:r>
      <w:proofErr w:type="gramEnd"/>
      <w:r>
        <w:t xml:space="preserve"> generally consider two distinct time periods: 1) pre-randomisation, and 2) post-randomisation</w:t>
      </w:r>
      <w:r w:rsidR="00FF168B">
        <w:t>. P</w:t>
      </w:r>
      <w:r>
        <w:t>recise definitions will differ for each trial, based on specific protocol considerations:</w:t>
      </w:r>
    </w:p>
    <w:p w14:paraId="77892FE2" w14:textId="77777777" w:rsidR="00990EB5" w:rsidRDefault="00990EB5" w:rsidP="001F1A7F">
      <w:pPr>
        <w:jc w:val="both"/>
      </w:pPr>
    </w:p>
    <w:p w14:paraId="2C425AF5" w14:textId="2EB57E5F" w:rsidR="00990EB5" w:rsidRPr="00990EB5" w:rsidRDefault="00990EB5" w:rsidP="00490DCF">
      <w:pPr>
        <w:pStyle w:val="ListParagraph"/>
        <w:numPr>
          <w:ilvl w:val="0"/>
          <w:numId w:val="24"/>
        </w:numPr>
        <w:jc w:val="both"/>
      </w:pPr>
      <w:r w:rsidRPr="00990EB5">
        <w:t>RECOVERY and AMALFI do not have study visits</w:t>
      </w:r>
      <w:r w:rsidR="00BC484B">
        <w:t>,</w:t>
      </w:r>
      <w:r w:rsidRPr="00990EB5">
        <w:t xml:space="preserve"> and are collect</w:t>
      </w:r>
      <w:r w:rsidR="006D5F6A">
        <w:t>ing</w:t>
      </w:r>
      <w:r w:rsidRPr="00990EB5">
        <w:t xml:space="preserve"> information on concomitant medications</w:t>
      </w:r>
      <w:r w:rsidR="006D5F6A">
        <w:t xml:space="preserve"> from data extracts only (not at discrete time points)</w:t>
      </w:r>
      <w:r w:rsidR="00BC484B">
        <w:t xml:space="preserve"> </w:t>
      </w:r>
      <w:r w:rsidRPr="00990EB5">
        <w:t xml:space="preserve">– therefore, only </w:t>
      </w:r>
      <w:proofErr w:type="gramStart"/>
      <w:r w:rsidRPr="00990EB5">
        <w:t>time periods</w:t>
      </w:r>
      <w:proofErr w:type="gramEnd"/>
      <w:r w:rsidRPr="00990EB5">
        <w:t xml:space="preserve"> (rather than time points) can be considered for analysis (</w:t>
      </w:r>
      <w:r w:rsidRPr="008173E1">
        <w:t xml:space="preserve">figure </w:t>
      </w:r>
      <w:r w:rsidR="008173E1">
        <w:t>1</w:t>
      </w:r>
      <w:r w:rsidRPr="00990EB5">
        <w:t>). The post-randomisation period will span 6 months for RECOVERY</w:t>
      </w:r>
      <w:r w:rsidR="00FF168B">
        <w:t xml:space="preserve"> </w:t>
      </w:r>
      <w:r w:rsidR="006D5F6A">
        <w:t>(a pre-specified time window for long-term analyses according to the study protocol</w:t>
      </w:r>
      <w:r w:rsidR="00BE3377">
        <w:t>, available at www.recoverytrial.net</w:t>
      </w:r>
      <w:r w:rsidR="006D5F6A">
        <w:t xml:space="preserve">) </w:t>
      </w:r>
      <w:r w:rsidRPr="00990EB5">
        <w:t>and 12 months for AMALFI</w:t>
      </w:r>
      <w:r w:rsidR="006D5F6A">
        <w:t xml:space="preserve"> (the first time point for data collection from GP practices</w:t>
      </w:r>
      <w:r w:rsidR="006B1B5A">
        <w:t xml:space="preserve"> as per protocol, available at www.amalfitrial.org</w:t>
      </w:r>
      <w:r w:rsidR="006D5F6A">
        <w:t>)</w:t>
      </w:r>
      <w:r w:rsidRPr="00990EB5">
        <w:t xml:space="preserve">. The pre-randomisation </w:t>
      </w:r>
      <w:r w:rsidR="006D5F6A">
        <w:t xml:space="preserve">lookback </w:t>
      </w:r>
      <w:r w:rsidRPr="00990EB5">
        <w:t xml:space="preserve">period will span n months before the date of </w:t>
      </w:r>
      <w:r w:rsidRPr="00990EB5">
        <w:lastRenderedPageBreak/>
        <w:t>randomisation</w:t>
      </w:r>
      <w:r w:rsidR="00FF168B">
        <w:t xml:space="preserve"> (and used as a representation of the patient status at the randomisation time point)</w:t>
      </w:r>
      <w:r w:rsidR="00083D41">
        <w:t xml:space="preserve"> – see below for </w:t>
      </w:r>
      <w:r w:rsidR="00BC484B">
        <w:t xml:space="preserve">details on the </w:t>
      </w:r>
      <w:r w:rsidR="006D5F6A">
        <w:t>definition of the lookback</w:t>
      </w:r>
      <w:r w:rsidR="00BC484B">
        <w:t xml:space="preserve"> period</w:t>
      </w:r>
      <w:r w:rsidRPr="00990EB5">
        <w:t>.</w:t>
      </w:r>
    </w:p>
    <w:p w14:paraId="5E382DD0" w14:textId="77777777" w:rsidR="00990EB5" w:rsidRDefault="00990EB5" w:rsidP="001F1A7F">
      <w:pPr>
        <w:jc w:val="both"/>
      </w:pPr>
    </w:p>
    <w:p w14:paraId="65D66C1F" w14:textId="51C9A907" w:rsidR="00990EB5" w:rsidRPr="00990EB5" w:rsidRDefault="0037403B" w:rsidP="00490DCF">
      <w:pPr>
        <w:pStyle w:val="ListParagraph"/>
        <w:numPr>
          <w:ilvl w:val="0"/>
          <w:numId w:val="24"/>
        </w:numPr>
        <w:jc w:val="both"/>
      </w:pPr>
      <w:r w:rsidRPr="00990EB5">
        <w:t xml:space="preserve">ORION-4 has several study visits </w:t>
      </w:r>
      <w:r w:rsidR="00990EB5" w:rsidRPr="00990EB5">
        <w:t>at</w:t>
      </w:r>
      <w:r w:rsidRPr="00990EB5">
        <w:t xml:space="preserve"> different time points, in which patient-reported medications </w:t>
      </w:r>
      <w:proofErr w:type="gramStart"/>
      <w:r w:rsidR="00BC484B">
        <w:t>being taken</w:t>
      </w:r>
      <w:proofErr w:type="gramEnd"/>
      <w:r w:rsidR="00BC484B">
        <w:t xml:space="preserve"> at the time of the visit </w:t>
      </w:r>
      <w:r w:rsidRPr="00990EB5">
        <w:t xml:space="preserve">are </w:t>
      </w:r>
      <w:r w:rsidR="00BC484B">
        <w:t>recorded</w:t>
      </w:r>
      <w:r w:rsidRPr="00990EB5">
        <w:t xml:space="preserve">. </w:t>
      </w:r>
      <w:r w:rsidR="00BC484B">
        <w:t>T</w:t>
      </w:r>
      <w:r w:rsidRPr="00990EB5">
        <w:t>o allow meaningful comparisons using RCD, a preceding “</w:t>
      </w:r>
      <w:proofErr w:type="spellStart"/>
      <w:r w:rsidRPr="00990EB5">
        <w:t>peri</w:t>
      </w:r>
      <w:proofErr w:type="spellEnd"/>
      <w:r w:rsidRPr="00990EB5">
        <w:t xml:space="preserve">-visit” </w:t>
      </w:r>
      <w:r w:rsidR="009B58EF">
        <w:t xml:space="preserve">lookback </w:t>
      </w:r>
      <w:r w:rsidRPr="00990EB5">
        <w:t xml:space="preserve">period </w:t>
      </w:r>
      <w:r w:rsidR="00990EB5" w:rsidRPr="00990EB5">
        <w:t xml:space="preserve">(lasting for n months) </w:t>
      </w:r>
      <w:r w:rsidRPr="00990EB5">
        <w:t xml:space="preserve">needs to </w:t>
      </w:r>
      <w:proofErr w:type="gramStart"/>
      <w:r w:rsidRPr="00990EB5">
        <w:t>be defined</w:t>
      </w:r>
      <w:proofErr w:type="gramEnd"/>
      <w:r w:rsidRPr="00990EB5">
        <w:t xml:space="preserve"> so that </w:t>
      </w:r>
      <w:r w:rsidR="00990EB5" w:rsidRPr="00990EB5">
        <w:t xml:space="preserve">records occurring in that period can be used. </w:t>
      </w:r>
      <w:r w:rsidR="00990EB5">
        <w:t xml:space="preserve">For </w:t>
      </w:r>
      <w:r w:rsidR="00BC484B">
        <w:t>ORION-4,</w:t>
      </w:r>
      <w:r w:rsidR="00990EB5">
        <w:t xml:space="preserve"> </w:t>
      </w:r>
      <w:r w:rsidR="00FF168B">
        <w:t xml:space="preserve">the post-randomisation period will be restricted to approximately 12 months (i.e. ending at the </w:t>
      </w:r>
      <w:proofErr w:type="gramStart"/>
      <w:r w:rsidR="00FF168B">
        <w:t>3</w:t>
      </w:r>
      <w:r w:rsidR="00FF168B" w:rsidRPr="00FF168B">
        <w:rPr>
          <w:vertAlign w:val="superscript"/>
        </w:rPr>
        <w:t>rd</w:t>
      </w:r>
      <w:proofErr w:type="gramEnd"/>
      <w:r w:rsidR="00FF168B">
        <w:t xml:space="preserve"> follow-up visit)</w:t>
      </w:r>
      <w:r w:rsidR="006D5F6A">
        <w:t xml:space="preserve">. This period </w:t>
      </w:r>
      <w:proofErr w:type="gramStart"/>
      <w:r w:rsidR="006D5F6A">
        <w:t>will be separately defined</w:t>
      </w:r>
      <w:proofErr w:type="gramEnd"/>
      <w:r w:rsidR="006D5F6A">
        <w:t xml:space="preserve"> for each patient </w:t>
      </w:r>
      <w:r w:rsidR="00FF168B">
        <w:t xml:space="preserve">since </w:t>
      </w:r>
      <w:r w:rsidR="008173E1">
        <w:t xml:space="preserve">study visits </w:t>
      </w:r>
      <w:r w:rsidR="006D5F6A">
        <w:t>do not have strict time windows</w:t>
      </w:r>
      <w:r w:rsidR="00FF168B">
        <w:t>.</w:t>
      </w:r>
    </w:p>
    <w:p w14:paraId="64227AA9" w14:textId="77777777" w:rsidR="00990EB5" w:rsidRDefault="00990EB5" w:rsidP="001F1A7F">
      <w:pPr>
        <w:jc w:val="both"/>
      </w:pPr>
    </w:p>
    <w:p w14:paraId="716A4894" w14:textId="30DB65D0" w:rsidR="00EE01F8" w:rsidRDefault="00990EB5" w:rsidP="001F1A7F">
      <w:pPr>
        <w:jc w:val="both"/>
      </w:pPr>
      <w:r w:rsidRPr="00990EB5">
        <w:rPr>
          <w:noProof/>
          <w:lang w:eastAsia="en-GB"/>
        </w:rPr>
        <w:drawing>
          <wp:inline distT="0" distB="0" distL="0" distR="0" wp14:anchorId="6BDD9F52" wp14:editId="6F40CE1A">
            <wp:extent cx="5731510" cy="3215640"/>
            <wp:effectExtent l="38100" t="38100" r="34290" b="355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5640"/>
                    </a:xfrm>
                    <a:prstGeom prst="rect">
                      <a:avLst/>
                    </a:prstGeom>
                    <a:ln w="28575">
                      <a:solidFill>
                        <a:schemeClr val="tx1"/>
                      </a:solidFill>
                    </a:ln>
                  </pic:spPr>
                </pic:pic>
              </a:graphicData>
            </a:graphic>
          </wp:inline>
        </w:drawing>
      </w:r>
    </w:p>
    <w:p w14:paraId="24D8D7F8" w14:textId="77777777" w:rsidR="008173E1" w:rsidRDefault="008173E1" w:rsidP="001F1A7F">
      <w:pPr>
        <w:jc w:val="both"/>
        <w:rPr>
          <w:highlight w:val="yellow"/>
        </w:rPr>
      </w:pPr>
    </w:p>
    <w:p w14:paraId="1409F410" w14:textId="4066556C" w:rsidR="00FA6555" w:rsidRPr="00FA6555" w:rsidRDefault="0037403B" w:rsidP="001F1A7F">
      <w:pPr>
        <w:jc w:val="both"/>
        <w:rPr>
          <w:b/>
          <w:bCs/>
        </w:rPr>
      </w:pPr>
      <w:r w:rsidRPr="008173E1">
        <w:rPr>
          <w:b/>
          <w:bCs/>
        </w:rPr>
        <w:t>Fig</w:t>
      </w:r>
      <w:r w:rsidR="008173E1" w:rsidRPr="008173E1">
        <w:rPr>
          <w:b/>
          <w:bCs/>
        </w:rPr>
        <w:t xml:space="preserve">ure 1 – </w:t>
      </w:r>
      <w:r w:rsidR="008173E1" w:rsidRPr="008173E1">
        <w:t xml:space="preserve">Schematic representation of data collection time points and analysis periods </w:t>
      </w:r>
    </w:p>
    <w:p w14:paraId="51550DFD" w14:textId="77777777" w:rsidR="00FA6555" w:rsidRDefault="00FA6555" w:rsidP="001F1A7F">
      <w:pPr>
        <w:jc w:val="both"/>
      </w:pPr>
    </w:p>
    <w:p w14:paraId="6978FCCE" w14:textId="7A80786A" w:rsidR="00083D41" w:rsidRDefault="00083D41" w:rsidP="00083D41">
      <w:pPr>
        <w:pStyle w:val="Heading4"/>
      </w:pPr>
      <w:r w:rsidRPr="00083D41">
        <w:t xml:space="preserve">The </w:t>
      </w:r>
      <w:r w:rsidR="009B58EF">
        <w:t>lookback</w:t>
      </w:r>
      <w:r w:rsidRPr="00083D41">
        <w:t xml:space="preserve"> period</w:t>
      </w:r>
    </w:p>
    <w:p w14:paraId="71239A94" w14:textId="77777777" w:rsidR="00083D41" w:rsidRPr="00083D41" w:rsidRDefault="00083D41" w:rsidP="00083D41"/>
    <w:p w14:paraId="29E22029" w14:textId="5B562986" w:rsidR="00B66C8E" w:rsidRPr="0010339E" w:rsidRDefault="00BC484B" w:rsidP="0010339E">
      <w:pPr>
        <w:jc w:val="both"/>
      </w:pPr>
      <w:r w:rsidRPr="0010339E">
        <w:t xml:space="preserve">The </w:t>
      </w:r>
      <w:r w:rsidR="009B58EF">
        <w:t>lookback</w:t>
      </w:r>
      <w:r w:rsidRPr="0010339E">
        <w:t xml:space="preserve"> period </w:t>
      </w:r>
      <w:r w:rsidR="006D5F6A">
        <w:t>represents a</w:t>
      </w:r>
      <w:r w:rsidRPr="0010339E">
        <w:t xml:space="preserve"> time window</w:t>
      </w:r>
      <w:r w:rsidR="009B58EF">
        <w:t>, lasting for n months,</w:t>
      </w:r>
      <w:r w:rsidRPr="0010339E">
        <w:t xml:space="preserve"> in which medications taken by a patient are considered </w:t>
      </w:r>
      <w:r w:rsidR="0050734D" w:rsidRPr="0010339E">
        <w:t>to be of relevance to their status at a particular contiguous</w:t>
      </w:r>
      <w:r w:rsidR="00B66C8E" w:rsidRPr="0010339E">
        <w:t xml:space="preserve"> and subsequent</w:t>
      </w:r>
      <w:r w:rsidR="0050734D" w:rsidRPr="0010339E">
        <w:t xml:space="preserve"> time point (such as randomisation)</w:t>
      </w:r>
      <w:r w:rsidR="006D5F6A">
        <w:t>,</w:t>
      </w:r>
      <w:r w:rsidR="0010339E" w:rsidRPr="0010339E">
        <w:t xml:space="preserve"> and are thus </w:t>
      </w:r>
      <w:r w:rsidR="006D5F6A">
        <w:t>counted as a</w:t>
      </w:r>
      <w:r w:rsidR="0010339E" w:rsidRPr="0010339E">
        <w:t xml:space="preserve"> drug exposure</w:t>
      </w:r>
      <w:r w:rsidR="00B66C8E" w:rsidRPr="0010339E">
        <w:t xml:space="preserve">. </w:t>
      </w:r>
      <w:proofErr w:type="gramStart"/>
      <w:r w:rsidR="0010339E" w:rsidRPr="0010339E">
        <w:t xml:space="preserve">The exposure can be identified by a prescription or dispensing record </w:t>
      </w:r>
      <w:r w:rsidR="006D5F6A">
        <w:t xml:space="preserve">which is considered to </w:t>
      </w:r>
      <w:r w:rsidR="0010339E" w:rsidRPr="0010339E">
        <w:t>provid</w:t>
      </w:r>
      <w:r w:rsidR="006D5F6A">
        <w:t>e</w:t>
      </w:r>
      <w:r w:rsidR="0010339E" w:rsidRPr="0010339E">
        <w:t xml:space="preserve"> enough drug to last until the time point of interest, or by a record of a drug with an expected duration of action that spans that time point (</w:t>
      </w:r>
      <w:r w:rsidR="006D5F6A">
        <w:t xml:space="preserve">although most drugs have relatively short effects of a maximum of 1-2 days, some drug classes might have lasting effects of </w:t>
      </w:r>
      <w:r w:rsidR="0010339E" w:rsidRPr="0010339E">
        <w:t>weeks to months</w:t>
      </w:r>
      <w:r w:rsidR="006D5F6A">
        <w:t xml:space="preserve">, </w:t>
      </w:r>
      <w:r w:rsidR="0010339E" w:rsidRPr="0010339E">
        <w:t>such as systemic steroids, immunomodulatory agents, and PCSK9 inhibitors).</w:t>
      </w:r>
      <w:proofErr w:type="gramEnd"/>
    </w:p>
    <w:p w14:paraId="500DDF12" w14:textId="77777777" w:rsidR="00B66C8E" w:rsidRPr="0010339E" w:rsidRDefault="00B66C8E" w:rsidP="00990EB5">
      <w:pPr>
        <w:jc w:val="both"/>
      </w:pPr>
    </w:p>
    <w:p w14:paraId="65FCFB66" w14:textId="03AF1E07" w:rsidR="00B66C8E" w:rsidRDefault="006D5F6A" w:rsidP="00990EB5">
      <w:pPr>
        <w:jc w:val="both"/>
      </w:pPr>
      <w:r>
        <w:t>The</w:t>
      </w:r>
      <w:r w:rsidR="009B58EF">
        <w:t xml:space="preserve"> lookback</w:t>
      </w:r>
      <w:r w:rsidR="0010339E" w:rsidRPr="0010339E">
        <w:t xml:space="preserve"> </w:t>
      </w:r>
      <w:r w:rsidR="009B3963">
        <w:t xml:space="preserve">or exposure </w:t>
      </w:r>
      <w:r w:rsidR="0010339E" w:rsidRPr="0010339E">
        <w:t>period</w:t>
      </w:r>
      <w:r w:rsidR="0050734D" w:rsidRPr="0010339E">
        <w:t xml:space="preserve"> </w:t>
      </w:r>
      <w:r>
        <w:t>does not have a standard definition</w:t>
      </w:r>
      <w:r w:rsidR="0010339E" w:rsidRPr="0010339E">
        <w:t>,</w:t>
      </w:r>
      <w:r w:rsidR="0050734D" w:rsidRPr="0010339E">
        <w:t xml:space="preserve"> as this </w:t>
      </w:r>
      <w:r w:rsidR="009B58EF">
        <w:t>tends to be purpose</w:t>
      </w:r>
      <w:r>
        <w:t xml:space="preserve"> and area</w:t>
      </w:r>
      <w:r w:rsidR="0050734D" w:rsidRPr="0010339E">
        <w:t xml:space="preserve"> specific.</w:t>
      </w:r>
      <w:r w:rsidR="0010339E" w:rsidRPr="0010339E">
        <w:t xml:space="preserve"> </w:t>
      </w:r>
      <w:proofErr w:type="gramStart"/>
      <w:r w:rsidR="0010339E" w:rsidRPr="0010339E">
        <w:t xml:space="preserve">Two main approaches </w:t>
      </w:r>
      <w:r w:rsidR="009B3963">
        <w:t>can be considered</w:t>
      </w:r>
      <w:r w:rsidR="0010339E" w:rsidRPr="0010339E">
        <w:t>:</w:t>
      </w:r>
      <w:r w:rsidR="006B1B5A">
        <w:fldChar w:fldCharType="begin"/>
      </w:r>
      <w:r w:rsidR="006B1B5A">
        <w:instrText xml:space="preserve"> ADDIN ZOTERO_ITEM CSL_CITATION {"citationID":"IbVJuHFP","properties":{"formattedCitation":"\\super 5\\nosupersub{}","plainCitation":"5","noteIndex":0},"citationItems":[{"id":14158,"uris":["http://zotero.org/users/5813034/items/S73CC27Q"],"uri":["http://zotero.org/users/5813034/items/S73CC27Q"],"itemData":{"id":14158,"type":"article-journal","container-title":"European Journal of Clinical Pharmacology","DOI":"10.1007/s00228-021-03188-9","ISSN":"0031-6970, 1432-1041","journalAbbreviation":"Eur J Clin Pharmacol","language":"en","source":"DOI.org (Crossref)","title":"Pharmacoepidemiological methods for computing the duration of pharmacological prescriptions using secondary data sources","URL":"https://link.springer.com/10.1007/s00228-021-03188-9","author":[{"family":"Meaidi","given":"Marianne"},{"family":"Støvring","given":"Henrik"},{"family":"Rostgaard","given":"Klaus"},{"family":"Torp-Pedersen","given":"Christian"},{"family":"Kragholm","given":"Kristian Hay"},{"family":"Andersen","given":"Morten"},{"family":"Sessa","given":"Maurizio"}],"accessed":{"date-parts":[["2021",8,6]]},"issued":{"date-parts":[["2021",7,10]]}}}],"schema":"https://github.com/citation-style-language/schema/raw/master/csl-citation.json"} </w:instrText>
      </w:r>
      <w:r w:rsidR="006B1B5A">
        <w:fldChar w:fldCharType="separate"/>
      </w:r>
      <w:r w:rsidR="006B1B5A" w:rsidRPr="006B1B5A">
        <w:rPr>
          <w:rFonts w:ascii="Calibri" w:cs="Calibri"/>
          <w:vertAlign w:val="superscript"/>
        </w:rPr>
        <w:t>5</w:t>
      </w:r>
      <w:r w:rsidR="006B1B5A">
        <w:fldChar w:fldCharType="end"/>
      </w:r>
      <w:r w:rsidR="00990EB5" w:rsidRPr="0010339E">
        <w:t xml:space="preserve"> </w:t>
      </w:r>
      <w:r w:rsidR="009B3963">
        <w:t xml:space="preserve">1) </w:t>
      </w:r>
      <w:r w:rsidR="00990EB5" w:rsidRPr="0010339E">
        <w:t xml:space="preserve">an empirical or </w:t>
      </w:r>
      <w:r>
        <w:t>investigator-defined</w:t>
      </w:r>
      <w:r w:rsidR="00990EB5" w:rsidRPr="0010339E">
        <w:t xml:space="preserve"> approach</w:t>
      </w:r>
      <w:r w:rsidR="00B020FA">
        <w:t xml:space="preserve">, in which an exposure period is defined </w:t>
      </w:r>
      <w:r w:rsidR="0010339E" w:rsidRPr="0010339E">
        <w:t xml:space="preserve">based on clinical </w:t>
      </w:r>
      <w:r w:rsidR="009B3963">
        <w:lastRenderedPageBreak/>
        <w:t>reasoning about usual patterns of prescription,</w:t>
      </w:r>
      <w:r w:rsidR="00FA6555">
        <w:t xml:space="preserve"> or assumptions about the likely dosing – and therefore duration – of a prescription</w:t>
      </w:r>
      <w:r w:rsidR="00584C6A">
        <w:t xml:space="preserve"> (see section 5.4)</w:t>
      </w:r>
      <w:r w:rsidR="00990EB5" w:rsidRPr="0010339E">
        <w:t>, or</w:t>
      </w:r>
      <w:r w:rsidR="009B3963">
        <w:t xml:space="preserve"> 2)</w:t>
      </w:r>
      <w:r w:rsidR="00990EB5" w:rsidRPr="0010339E">
        <w:t xml:space="preserve"> a data-driven approach that</w:t>
      </w:r>
      <w:r w:rsidR="009B3963">
        <w:t xml:space="preserve"> either uses a measure of “days of drug prescribed/dispensed”, if available, or</w:t>
      </w:r>
      <w:r w:rsidR="00990EB5" w:rsidRPr="0010339E">
        <w:t xml:space="preserve"> </w:t>
      </w:r>
      <w:r w:rsidR="00B020FA">
        <w:t xml:space="preserve">aims to establish the likely duration of a prescription by </w:t>
      </w:r>
      <w:r w:rsidR="00990EB5" w:rsidRPr="0010339E">
        <w:t>tak</w:t>
      </w:r>
      <w:r w:rsidR="00B020FA">
        <w:t>ing</w:t>
      </w:r>
      <w:r w:rsidR="00990EB5" w:rsidRPr="0010339E">
        <w:t xml:space="preserve"> into account the patterns of prescription and dispensing occurring in the </w:t>
      </w:r>
      <w:r w:rsidR="0050734D" w:rsidRPr="0010339E">
        <w:t>real world and represented in the data</w:t>
      </w:r>
      <w:r w:rsidR="00FF168B" w:rsidRPr="0010339E">
        <w:t xml:space="preserve"> – i.e. what is the average time period between each prescription or dispensing record for a particular drug or drug group.</w:t>
      </w:r>
      <w:proofErr w:type="gramEnd"/>
      <w:r w:rsidR="00FF168B" w:rsidRPr="00083D41">
        <w:t xml:space="preserve"> </w:t>
      </w:r>
    </w:p>
    <w:p w14:paraId="4196F684" w14:textId="77777777" w:rsidR="00B66C8E" w:rsidRDefault="00B66C8E" w:rsidP="00990EB5">
      <w:pPr>
        <w:jc w:val="both"/>
      </w:pPr>
    </w:p>
    <w:p w14:paraId="55BBAACA" w14:textId="1A7A4FD8" w:rsidR="0050734D" w:rsidRDefault="009B3963" w:rsidP="00990EB5">
      <w:pPr>
        <w:jc w:val="both"/>
      </w:pPr>
      <w:r>
        <w:t xml:space="preserve">Although an empirical approach </w:t>
      </w:r>
      <w:proofErr w:type="gramStart"/>
      <w:r>
        <w:t>is commonly used</w:t>
      </w:r>
      <w:proofErr w:type="gramEnd"/>
      <w:r>
        <w:t xml:space="preserve"> in trials and </w:t>
      </w:r>
      <w:proofErr w:type="spellStart"/>
      <w:r>
        <w:t>pharmacoepidemiological</w:t>
      </w:r>
      <w:proofErr w:type="spellEnd"/>
      <w:r>
        <w:t xml:space="preserve"> research (particularly when information on days of drug provided is not available), t</w:t>
      </w:r>
      <w:r w:rsidR="00FA6555">
        <w:t>he</w:t>
      </w:r>
      <w:r w:rsidR="00FF168B" w:rsidRPr="00B66C8E">
        <w:t xml:space="preserve"> data-driven approach will be the preferred method in this study</w:t>
      </w:r>
      <w:r w:rsidR="00FA6555">
        <w:t xml:space="preserve"> as it is more objective and agnostic. T</w:t>
      </w:r>
      <w:r w:rsidR="008173E1" w:rsidRPr="00B66C8E">
        <w:t xml:space="preserve">he </w:t>
      </w:r>
      <w:r w:rsidR="009B58EF">
        <w:t>lookback</w:t>
      </w:r>
      <w:r w:rsidR="008173E1" w:rsidRPr="00B66C8E">
        <w:t xml:space="preserve"> period </w:t>
      </w:r>
      <w:r w:rsidR="00083D41" w:rsidRPr="00B66C8E">
        <w:t xml:space="preserve">(for each study) </w:t>
      </w:r>
      <w:r w:rsidR="008173E1" w:rsidRPr="00B66C8E">
        <w:t xml:space="preserve">will be determined as part of </w:t>
      </w:r>
      <w:r w:rsidR="00083D41" w:rsidRPr="00B66C8E">
        <w:t xml:space="preserve">the </w:t>
      </w:r>
      <w:r w:rsidR="008173E1" w:rsidRPr="00B66C8E">
        <w:t xml:space="preserve">secondary outcomes </w:t>
      </w:r>
      <w:r w:rsidR="00FF168B" w:rsidRPr="00B66C8E">
        <w:t>(</w:t>
      </w:r>
      <w:r w:rsidR="008173E1" w:rsidRPr="00B66C8E">
        <w:t>see section 2.3.7.2</w:t>
      </w:r>
      <w:r w:rsidR="00FF168B" w:rsidRPr="00B66C8E">
        <w:t>)</w:t>
      </w:r>
      <w:r>
        <w:t>;</w:t>
      </w:r>
      <w:r w:rsidR="00FA6555">
        <w:t xml:space="preserve"> t</w:t>
      </w:r>
      <w:r w:rsidR="00B66C8E" w:rsidRPr="00B66C8E">
        <w:t xml:space="preserve">he </w:t>
      </w:r>
      <w:r w:rsidR="00FA6555">
        <w:t>overall</w:t>
      </w:r>
      <w:r w:rsidR="00B66C8E" w:rsidRPr="00B66C8E">
        <w:t xml:space="preserve"> average interval</w:t>
      </w:r>
      <w:r w:rsidR="00FA6555">
        <w:t xml:space="preserve"> (in days)</w:t>
      </w:r>
      <w:r w:rsidR="00B66C8E" w:rsidRPr="00B66C8E">
        <w:t xml:space="preserve"> between prescription/dispensing records for each study will be used</w:t>
      </w:r>
      <w:r w:rsidR="00584C6A">
        <w:t xml:space="preserve"> as the basis to define the lookback period</w:t>
      </w:r>
      <w:r w:rsidR="00B66C8E" w:rsidRPr="00B66C8E">
        <w:t xml:space="preserve"> in the first instance</w:t>
      </w:r>
      <w:r w:rsidR="00FA6555">
        <w:t>. I</w:t>
      </w:r>
      <w:r w:rsidR="00B66C8E" w:rsidRPr="00B66C8E">
        <w:t xml:space="preserve">f important differences arise between drug groups, distinct definitions may be used. </w:t>
      </w:r>
      <w:r w:rsidR="00FF168B" w:rsidRPr="00B66C8E">
        <w:t xml:space="preserve">The impact of different </w:t>
      </w:r>
      <w:r w:rsidR="008173E1" w:rsidRPr="00B66C8E">
        <w:t xml:space="preserve">lookback periods </w:t>
      </w:r>
      <w:proofErr w:type="gramStart"/>
      <w:r w:rsidR="00FF168B" w:rsidRPr="00B66C8E">
        <w:t>will also be explored</w:t>
      </w:r>
      <w:proofErr w:type="gramEnd"/>
      <w:r w:rsidR="00FF168B" w:rsidRPr="00B66C8E">
        <w:t xml:space="preserve"> (see section </w:t>
      </w:r>
      <w:r w:rsidR="00083D41" w:rsidRPr="00B66C8E">
        <w:t>5.1</w:t>
      </w:r>
      <w:r w:rsidR="00FF168B" w:rsidRPr="00B66C8E">
        <w:t>).</w:t>
      </w:r>
    </w:p>
    <w:p w14:paraId="1271BA60" w14:textId="170C80F3" w:rsidR="00990EB5" w:rsidRDefault="00990EB5" w:rsidP="00990EB5">
      <w:pPr>
        <w:jc w:val="both"/>
      </w:pPr>
    </w:p>
    <w:p w14:paraId="6060BC3C" w14:textId="7C57D2AE" w:rsidR="001F1A7F" w:rsidRDefault="0050734D" w:rsidP="001F1A7F">
      <w:pPr>
        <w:jc w:val="both"/>
      </w:pPr>
      <w:r>
        <w:t xml:space="preserve">Besides the </w:t>
      </w:r>
      <w:r w:rsidR="009B58EF">
        <w:t>lookback</w:t>
      </w:r>
      <w:r>
        <w:t xml:space="preserve"> period, a</w:t>
      </w:r>
      <w:r w:rsidR="001F1A7F">
        <w:t xml:space="preserve">dditional </w:t>
      </w:r>
      <w:proofErr w:type="gramStart"/>
      <w:r w:rsidR="001F1A7F">
        <w:t>time periods</w:t>
      </w:r>
      <w:proofErr w:type="gramEnd"/>
      <w:r w:rsidR="007F56EA">
        <w:t xml:space="preserve"> or time points</w:t>
      </w:r>
      <w:r w:rsidR="001F1A7F">
        <w:t xml:space="preserve"> </w:t>
      </w:r>
      <w:r>
        <w:t>may</w:t>
      </w:r>
      <w:r w:rsidR="001F1A7F">
        <w:t xml:space="preserve"> </w:t>
      </w:r>
      <w:r w:rsidR="00990EB5">
        <w:t xml:space="preserve">also </w:t>
      </w:r>
      <w:r w:rsidR="001F1A7F">
        <w:t xml:space="preserve">be defined, such as the “run-in” period </w:t>
      </w:r>
      <w:r w:rsidR="00990EB5">
        <w:t xml:space="preserve">in </w:t>
      </w:r>
      <w:r w:rsidR="001F1A7F">
        <w:t xml:space="preserve">ORION-4 </w:t>
      </w:r>
      <w:r w:rsidR="00990EB5">
        <w:t xml:space="preserve">(corresponding to the </w:t>
      </w:r>
      <w:r w:rsidR="00FF168B">
        <w:t>entire</w:t>
      </w:r>
      <w:r w:rsidR="00990EB5">
        <w:t xml:space="preserve"> time period between the screening and the randomisation visit)</w:t>
      </w:r>
      <w:r>
        <w:t>.</w:t>
      </w:r>
    </w:p>
    <w:p w14:paraId="6CC535B8" w14:textId="277A4979" w:rsidR="007F56EA" w:rsidRDefault="007F56EA" w:rsidP="001F1A7F">
      <w:pPr>
        <w:jc w:val="both"/>
      </w:pPr>
    </w:p>
    <w:p w14:paraId="19617110" w14:textId="6D5226F8" w:rsidR="00FF168B" w:rsidRDefault="00FF168B" w:rsidP="001F1A7F">
      <w:pPr>
        <w:jc w:val="both"/>
      </w:pPr>
      <w:r>
        <w:t xml:space="preserve">For RECOVERY and AMALFI, time periods will be calculated using </w:t>
      </w:r>
      <w:r w:rsidR="00FA6555">
        <w:t xml:space="preserve">retrospective </w:t>
      </w:r>
      <w:r>
        <w:t>day counts starting from each patient’s date of randomisation (with records happening either before or after the period of interest being ignored)</w:t>
      </w:r>
      <w:r w:rsidR="00FA6555">
        <w:t>.</w:t>
      </w:r>
    </w:p>
    <w:p w14:paraId="5DEA6C01" w14:textId="77777777" w:rsidR="00FF168B" w:rsidRDefault="00FF168B" w:rsidP="001F1A7F">
      <w:pPr>
        <w:jc w:val="both"/>
      </w:pPr>
    </w:p>
    <w:p w14:paraId="0554079D" w14:textId="3557C90C" w:rsidR="007F56EA" w:rsidRDefault="00FF168B" w:rsidP="001F1A7F">
      <w:pPr>
        <w:jc w:val="both"/>
      </w:pPr>
      <w:r>
        <w:t xml:space="preserve">For ORION-4, since visits can occur within a time window (and the comparison of interest is between data recorded at a visit and </w:t>
      </w:r>
      <w:r w:rsidR="00FA6555">
        <w:t>a concomitant</w:t>
      </w:r>
      <w:r w:rsidR="00083D41">
        <w:t xml:space="preserve"> </w:t>
      </w:r>
      <w:r>
        <w:t>“matching” RCD</w:t>
      </w:r>
      <w:r w:rsidR="00083D41">
        <w:t xml:space="preserve"> record</w:t>
      </w:r>
      <w:r>
        <w:t xml:space="preserve">), </w:t>
      </w:r>
      <w:proofErr w:type="spellStart"/>
      <w:r>
        <w:t>peri</w:t>
      </w:r>
      <w:proofErr w:type="spellEnd"/>
      <w:r>
        <w:t>-visit periods will be calculated using</w:t>
      </w:r>
      <w:r w:rsidR="00FA6555">
        <w:t xml:space="preserve"> retrospective</w:t>
      </w:r>
      <w:r>
        <w:t xml:space="preserve"> day counts starting from each patient’s visit (rather than strict time points of 3, 6, or 12 months). </w:t>
      </w:r>
    </w:p>
    <w:p w14:paraId="6AD2D56E" w14:textId="06EE2130" w:rsidR="001F1A7F" w:rsidRDefault="001F1A7F" w:rsidP="0023604F"/>
    <w:p w14:paraId="787BEFB2" w14:textId="56D008BE" w:rsidR="00FA6555" w:rsidRDefault="00FA6555" w:rsidP="00FA6555">
      <w:pPr>
        <w:pStyle w:val="Heading4"/>
      </w:pPr>
      <w:r>
        <w:t>Definition of event dates</w:t>
      </w:r>
    </w:p>
    <w:p w14:paraId="361981B9" w14:textId="77777777" w:rsidR="002249A4" w:rsidRDefault="002249A4" w:rsidP="00FA6555"/>
    <w:p w14:paraId="1628BF31" w14:textId="2AFFD2B1" w:rsidR="002249A4" w:rsidRDefault="00C16B00" w:rsidP="00FA6555">
      <w:r>
        <w:t>Initial exploration of the data sources available as part of this study has identified that e</w:t>
      </w:r>
      <w:r w:rsidR="002249A4">
        <w:t xml:space="preserve">ach source </w:t>
      </w:r>
      <w:r>
        <w:t>provides</w:t>
      </w:r>
      <w:r w:rsidR="002249A4">
        <w:t xml:space="preserve"> dates associated with a medication</w:t>
      </w:r>
      <w:r>
        <w:t xml:space="preserve"> record</w:t>
      </w:r>
      <w:r w:rsidR="002249A4">
        <w:t xml:space="preserve"> in different ways. The following </w:t>
      </w:r>
      <w:r w:rsidR="002B3736">
        <w:t xml:space="preserve">dates </w:t>
      </w:r>
      <w:proofErr w:type="gramStart"/>
      <w:r w:rsidR="002249A4">
        <w:t>will be used</w:t>
      </w:r>
      <w:proofErr w:type="gramEnd"/>
      <w:r w:rsidR="002249A4">
        <w:t xml:space="preserve"> for analysis purposes:</w:t>
      </w:r>
    </w:p>
    <w:p w14:paraId="1002D7BB" w14:textId="77777777" w:rsidR="002249A4" w:rsidRDefault="002249A4" w:rsidP="00FA6555"/>
    <w:p w14:paraId="05EC44D5" w14:textId="774E1B7B" w:rsidR="00FA6555" w:rsidRDefault="002249A4" w:rsidP="002249A4">
      <w:pPr>
        <w:pStyle w:val="ListParagraph"/>
        <w:numPr>
          <w:ilvl w:val="0"/>
          <w:numId w:val="30"/>
        </w:numPr>
      </w:pPr>
      <w:r w:rsidRPr="002249A4">
        <w:t xml:space="preserve">For the local GP data in AMALFI, a </w:t>
      </w:r>
      <w:r w:rsidR="00C16B00">
        <w:t xml:space="preserve">single </w:t>
      </w:r>
      <w:r w:rsidRPr="002249A4">
        <w:t xml:space="preserve">date is provided </w:t>
      </w:r>
      <w:r>
        <w:t>for each prescription record</w:t>
      </w:r>
      <w:r w:rsidR="00C16B00">
        <w:t xml:space="preserve"> and will be the date used</w:t>
      </w:r>
    </w:p>
    <w:p w14:paraId="2744DF87" w14:textId="2E3EC7D7" w:rsidR="002249A4" w:rsidRDefault="002249A4" w:rsidP="002249A4">
      <w:pPr>
        <w:pStyle w:val="ListParagraph"/>
        <w:numPr>
          <w:ilvl w:val="0"/>
          <w:numId w:val="30"/>
        </w:numPr>
      </w:pPr>
      <w:r>
        <w:t xml:space="preserve">For the patient-reported medication in ORION-4, only the date of the visit in which the drug is recorded is collected (i.e. there are no precise start or end dates). Thus, analyses concerning drug initiation or discontinuation will be performed using the halfway </w:t>
      </w:r>
      <w:r w:rsidR="00C16B00">
        <w:t>point</w:t>
      </w:r>
      <w:r>
        <w:t xml:space="preserve"> between the last visit and the visit in which there is a medication change (as an approximation to the actual date)</w:t>
      </w:r>
    </w:p>
    <w:p w14:paraId="03CEECF1" w14:textId="673484DE" w:rsidR="002249A4" w:rsidRDefault="002249A4" w:rsidP="002249A4">
      <w:pPr>
        <w:pStyle w:val="ListParagraph"/>
        <w:numPr>
          <w:ilvl w:val="0"/>
          <w:numId w:val="30"/>
        </w:numPr>
      </w:pPr>
      <w:r>
        <w:t xml:space="preserve">For the Prescribing dataset, two dates </w:t>
      </w:r>
      <w:proofErr w:type="gramStart"/>
      <w:r>
        <w:t>are provided</w:t>
      </w:r>
      <w:proofErr w:type="gramEnd"/>
      <w:r>
        <w:t xml:space="preserve"> for each record: a “date” field, and a “</w:t>
      </w:r>
      <w:proofErr w:type="spellStart"/>
      <w:r>
        <w:t>record_date</w:t>
      </w:r>
      <w:proofErr w:type="spellEnd"/>
      <w:r>
        <w:t>” field. A preliminary analysis will establish which of these is more likely to represent the actual date of the prescription (i.e. the earliest) versus the date in which that prescription was recorded; the earliest date will be used thereon</w:t>
      </w:r>
    </w:p>
    <w:p w14:paraId="64DA3807" w14:textId="05B12FB7" w:rsidR="002249A4" w:rsidRPr="002249A4" w:rsidRDefault="002249A4" w:rsidP="002249A4">
      <w:pPr>
        <w:pStyle w:val="ListParagraph"/>
        <w:numPr>
          <w:ilvl w:val="0"/>
          <w:numId w:val="30"/>
        </w:numPr>
      </w:pPr>
      <w:r>
        <w:lastRenderedPageBreak/>
        <w:t xml:space="preserve">For the Dispensing dataset, no precise dates </w:t>
      </w:r>
      <w:proofErr w:type="gramStart"/>
      <w:r>
        <w:t>are presented</w:t>
      </w:r>
      <w:proofErr w:type="gramEnd"/>
      <w:r>
        <w:t xml:space="preserve"> since all records are aggregated on a monthly basis</w:t>
      </w:r>
      <w:r w:rsidR="00C16B00">
        <w:t>,</w:t>
      </w:r>
      <w:r>
        <w:t xml:space="preserve"> and only the month (“reporting period”) is provided. Thus, the first day of the corresponding month will be used as a surrogate for the actual dispensing date</w:t>
      </w:r>
    </w:p>
    <w:p w14:paraId="4714CBA2" w14:textId="77777777" w:rsidR="00FA6555" w:rsidRDefault="00FA6555" w:rsidP="0023604F"/>
    <w:p w14:paraId="3E2C2C57" w14:textId="4C9D865B" w:rsidR="001C4DDF" w:rsidRDefault="001C4DDF">
      <w:pPr>
        <w:rPr>
          <w:b/>
          <w:bCs/>
        </w:rPr>
      </w:pPr>
      <w:r>
        <w:rPr>
          <w:b/>
          <w:bCs/>
        </w:rPr>
        <w:br w:type="page"/>
      </w:r>
    </w:p>
    <w:p w14:paraId="413C3A98" w14:textId="1AB1D3FA" w:rsidR="0008314D" w:rsidRDefault="0008314D" w:rsidP="00C12A2D">
      <w:pPr>
        <w:pStyle w:val="Heading1"/>
      </w:pPr>
      <w:bookmarkStart w:id="32" w:name="_Toc83124908"/>
      <w:r>
        <w:lastRenderedPageBreak/>
        <w:t>Descriptive analyses</w:t>
      </w:r>
      <w:bookmarkEnd w:id="32"/>
    </w:p>
    <w:p w14:paraId="0A1F7106" w14:textId="77777777" w:rsidR="0097604B" w:rsidRDefault="0008314D">
      <w:pPr>
        <w:rPr>
          <w:b/>
          <w:bCs/>
        </w:rPr>
      </w:pPr>
      <w:r>
        <w:rPr>
          <w:b/>
          <w:bCs/>
        </w:rPr>
        <w:tab/>
      </w:r>
    </w:p>
    <w:p w14:paraId="33719239" w14:textId="331DE71A" w:rsidR="0008314D" w:rsidRDefault="0008314D" w:rsidP="00C12A2D">
      <w:pPr>
        <w:pStyle w:val="Heading2"/>
      </w:pPr>
      <w:bookmarkStart w:id="33" w:name="_Toc83124909"/>
      <w:r>
        <w:t>Participant throughput</w:t>
      </w:r>
      <w:bookmarkEnd w:id="33"/>
    </w:p>
    <w:p w14:paraId="4EBE877E" w14:textId="7E60CEA0" w:rsidR="00EB2C30" w:rsidRDefault="00EB2C30" w:rsidP="00EB2C30">
      <w:pPr>
        <w:ind w:left="792"/>
        <w:rPr>
          <w:b/>
          <w:bCs/>
        </w:rPr>
      </w:pPr>
    </w:p>
    <w:p w14:paraId="52B5C229" w14:textId="06B2AFF5" w:rsidR="0008314D" w:rsidRDefault="0023499A" w:rsidP="002249A4">
      <w:pPr>
        <w:jc w:val="both"/>
      </w:pPr>
      <w:r>
        <w:t>For each trial</w:t>
      </w:r>
      <w:r w:rsidR="0008314D">
        <w:t xml:space="preserve">, the flow of participants whose data has been included in the analyses presented </w:t>
      </w:r>
      <w:proofErr w:type="gramStart"/>
      <w:r w:rsidR="0008314D">
        <w:t>will be desc</w:t>
      </w:r>
      <w:r w:rsidR="009B0FD2">
        <w:t>ribed</w:t>
      </w:r>
      <w:proofErr w:type="gramEnd"/>
      <w:r w:rsidR="009B0FD2">
        <w:t xml:space="preserve"> using a CONSORT diagram. This will describe the number of participants included in </w:t>
      </w:r>
      <w:r w:rsidR="002249A4">
        <w:t>each</w:t>
      </w:r>
      <w:r w:rsidR="009B0FD2">
        <w:t xml:space="preserve"> study and those for which data is available from each data source (with no </w:t>
      </w:r>
      <w:r>
        <w:t>consideration of</w:t>
      </w:r>
      <w:r w:rsidR="009B0FD2">
        <w:t xml:space="preserve"> randomised allocations)</w:t>
      </w:r>
    </w:p>
    <w:p w14:paraId="2E9D9C1F" w14:textId="6F7B1AC4" w:rsidR="009B0FD2" w:rsidRDefault="009B0FD2"/>
    <w:p w14:paraId="60BEB24F" w14:textId="1D379CA6" w:rsidR="009B0FD2" w:rsidRPr="009B0FD2" w:rsidRDefault="009B0FD2" w:rsidP="00C12A2D">
      <w:pPr>
        <w:pStyle w:val="Heading2"/>
      </w:pPr>
      <w:bookmarkStart w:id="34" w:name="_Toc83124910"/>
      <w:r w:rsidRPr="009B0FD2">
        <w:t>Baseline characteristics of patient populations</w:t>
      </w:r>
      <w:bookmarkEnd w:id="34"/>
    </w:p>
    <w:p w14:paraId="102CA3CA" w14:textId="77777777" w:rsidR="00C12A2D" w:rsidRDefault="009B0FD2" w:rsidP="00E914DD">
      <w:pPr>
        <w:jc w:val="both"/>
        <w:rPr>
          <w:b/>
          <w:bCs/>
        </w:rPr>
      </w:pPr>
      <w:r>
        <w:rPr>
          <w:b/>
          <w:bCs/>
        </w:rPr>
        <w:tab/>
      </w:r>
    </w:p>
    <w:p w14:paraId="1375448D" w14:textId="50EA3087" w:rsidR="00417953" w:rsidRDefault="009B0FD2" w:rsidP="00E914DD">
      <w:pPr>
        <w:jc w:val="both"/>
      </w:pPr>
      <w:r>
        <w:t xml:space="preserve">Baseline characteristics of patients </w:t>
      </w:r>
      <w:r w:rsidR="00E914DD">
        <w:t xml:space="preserve">included </w:t>
      </w:r>
      <w:r>
        <w:t xml:space="preserve">in each trial </w:t>
      </w:r>
      <w:proofErr w:type="gramStart"/>
      <w:r>
        <w:t>will be presented</w:t>
      </w:r>
      <w:proofErr w:type="gramEnd"/>
      <w:r>
        <w:t xml:space="preserve"> </w:t>
      </w:r>
      <w:r w:rsidR="00E914DD">
        <w:t>separately for</w:t>
      </w:r>
      <w:r>
        <w:t xml:space="preserve"> </w:t>
      </w:r>
      <w:r w:rsidR="00E914DD">
        <w:t>distinct</w:t>
      </w:r>
      <w:r>
        <w:t xml:space="preserve"> populations</w:t>
      </w:r>
      <w:r w:rsidR="00417953">
        <w:t xml:space="preserve"> (</w:t>
      </w:r>
      <w:r w:rsidR="0023499A">
        <w:t>according to</w:t>
      </w:r>
      <w:r w:rsidR="00417953">
        <w:t xml:space="preserve"> each trial’s data collection procedures)</w:t>
      </w:r>
      <w:r>
        <w:t>:</w:t>
      </w:r>
    </w:p>
    <w:p w14:paraId="60C13C50" w14:textId="77777777" w:rsidR="0097604B" w:rsidRDefault="0097604B" w:rsidP="00E914DD">
      <w:pPr>
        <w:jc w:val="both"/>
      </w:pPr>
    </w:p>
    <w:p w14:paraId="13F07887" w14:textId="10AEAC9C" w:rsidR="00417953" w:rsidRPr="00417953" w:rsidRDefault="00417953" w:rsidP="00490DCF">
      <w:pPr>
        <w:pStyle w:val="ListParagraph"/>
        <w:numPr>
          <w:ilvl w:val="0"/>
          <w:numId w:val="11"/>
        </w:numPr>
        <w:jc w:val="both"/>
      </w:pPr>
      <w:r w:rsidRPr="00417953">
        <w:t>RECOVERY</w:t>
      </w:r>
    </w:p>
    <w:p w14:paraId="74B2F6B0" w14:textId="1240EA57" w:rsidR="00417953" w:rsidRPr="00C51EA8" w:rsidRDefault="00417953" w:rsidP="00490DCF">
      <w:pPr>
        <w:pStyle w:val="ListParagraph"/>
        <w:numPr>
          <w:ilvl w:val="0"/>
          <w:numId w:val="14"/>
        </w:numPr>
        <w:jc w:val="both"/>
      </w:pPr>
      <w:r w:rsidRPr="00C51EA8">
        <w:t>All randomised participants</w:t>
      </w:r>
    </w:p>
    <w:p w14:paraId="5F6AC274" w14:textId="19FF3859" w:rsidR="00417953" w:rsidRPr="00C51EA8" w:rsidRDefault="00417953" w:rsidP="00490DCF">
      <w:pPr>
        <w:pStyle w:val="ListParagraph"/>
        <w:numPr>
          <w:ilvl w:val="0"/>
          <w:numId w:val="14"/>
        </w:numPr>
        <w:jc w:val="both"/>
      </w:pPr>
      <w:r w:rsidRPr="00C51EA8">
        <w:t>Participants with linkage data available for both data sources</w:t>
      </w:r>
    </w:p>
    <w:p w14:paraId="6F21786F" w14:textId="083FB984" w:rsidR="00417953" w:rsidRDefault="00417953" w:rsidP="00490DCF">
      <w:pPr>
        <w:pStyle w:val="ListParagraph"/>
        <w:numPr>
          <w:ilvl w:val="0"/>
          <w:numId w:val="14"/>
        </w:numPr>
        <w:jc w:val="both"/>
      </w:pPr>
      <w:r w:rsidRPr="00C51EA8">
        <w:t xml:space="preserve">Participants with linkage data available for </w:t>
      </w:r>
      <w:r w:rsidR="0023499A">
        <w:t>the Prescribing dataset</w:t>
      </w:r>
    </w:p>
    <w:p w14:paraId="0FBCB228" w14:textId="1C5B552C" w:rsidR="0023499A" w:rsidRPr="00C51EA8" w:rsidRDefault="0023499A" w:rsidP="00490DCF">
      <w:pPr>
        <w:pStyle w:val="ListParagraph"/>
        <w:numPr>
          <w:ilvl w:val="0"/>
          <w:numId w:val="14"/>
        </w:numPr>
        <w:jc w:val="both"/>
      </w:pPr>
      <w:r>
        <w:t>Participants with linkage data available for the Dispensing dataset</w:t>
      </w:r>
    </w:p>
    <w:p w14:paraId="45A4379E" w14:textId="77777777" w:rsidR="00417953" w:rsidRDefault="00417953" w:rsidP="00E914DD">
      <w:pPr>
        <w:jc w:val="both"/>
      </w:pPr>
    </w:p>
    <w:p w14:paraId="1E63480E" w14:textId="20C12573" w:rsidR="00417953" w:rsidRPr="00417953" w:rsidRDefault="00417953" w:rsidP="00490DCF">
      <w:pPr>
        <w:pStyle w:val="ListParagraph"/>
        <w:numPr>
          <w:ilvl w:val="0"/>
          <w:numId w:val="11"/>
        </w:numPr>
        <w:jc w:val="both"/>
      </w:pPr>
      <w:r w:rsidRPr="00417953">
        <w:t>AMALFI</w:t>
      </w:r>
      <w:r w:rsidR="009B0FD2" w:rsidRPr="00417953">
        <w:t xml:space="preserve"> </w:t>
      </w:r>
      <w:r>
        <w:t>and ORION-4</w:t>
      </w:r>
    </w:p>
    <w:p w14:paraId="542C0FA5" w14:textId="4001A158" w:rsidR="00417953" w:rsidRPr="00C51EA8" w:rsidRDefault="00417953" w:rsidP="00490DCF">
      <w:pPr>
        <w:pStyle w:val="ListParagraph"/>
        <w:numPr>
          <w:ilvl w:val="0"/>
          <w:numId w:val="15"/>
        </w:numPr>
        <w:jc w:val="both"/>
      </w:pPr>
      <w:r w:rsidRPr="00C51EA8">
        <w:t>All randomised participants</w:t>
      </w:r>
    </w:p>
    <w:p w14:paraId="199787DC" w14:textId="137BBCDB" w:rsidR="00417953" w:rsidRDefault="00417953" w:rsidP="00490DCF">
      <w:pPr>
        <w:pStyle w:val="ListParagraph"/>
        <w:numPr>
          <w:ilvl w:val="0"/>
          <w:numId w:val="15"/>
        </w:numPr>
        <w:jc w:val="both"/>
      </w:pPr>
      <w:r w:rsidRPr="00C51EA8">
        <w:t>Participants with linkage data available</w:t>
      </w:r>
      <w:r w:rsidR="0023499A">
        <w:t xml:space="preserve"> for the Dispensing dataset</w:t>
      </w:r>
    </w:p>
    <w:p w14:paraId="257059C8" w14:textId="77777777" w:rsidR="00417953" w:rsidRDefault="00417953" w:rsidP="00417953">
      <w:pPr>
        <w:ind w:left="720"/>
        <w:jc w:val="both"/>
      </w:pPr>
    </w:p>
    <w:p w14:paraId="60DF7B71" w14:textId="1F59C065" w:rsidR="00417953" w:rsidRDefault="00417953" w:rsidP="00417953">
      <w:pPr>
        <w:ind w:left="720"/>
        <w:jc w:val="both"/>
      </w:pPr>
      <w:r>
        <w:t xml:space="preserve">NB: If further data sources </w:t>
      </w:r>
      <w:r w:rsidR="0023499A">
        <w:t xml:space="preserve">(namely the Prescribing dataset) </w:t>
      </w:r>
      <w:r>
        <w:t>become available for any of these trials during the course of this study, additional linked populations will be defined and assessed</w:t>
      </w:r>
    </w:p>
    <w:p w14:paraId="53615886" w14:textId="77777777" w:rsidR="00417953" w:rsidRDefault="00417953" w:rsidP="00417953">
      <w:pPr>
        <w:ind w:left="720"/>
        <w:jc w:val="both"/>
      </w:pPr>
    </w:p>
    <w:p w14:paraId="34F7D737" w14:textId="326C0FC5" w:rsidR="009B0FD2" w:rsidRDefault="009B0FD2" w:rsidP="00E914DD">
      <w:pPr>
        <w:jc w:val="both"/>
      </w:pPr>
      <w:r>
        <w:t xml:space="preserve">The characteristics assessed will depend for each trial and </w:t>
      </w:r>
      <w:proofErr w:type="gramStart"/>
      <w:r>
        <w:t xml:space="preserve">will be </w:t>
      </w:r>
      <w:r w:rsidR="0023499A">
        <w:t>based</w:t>
      </w:r>
      <w:proofErr w:type="gramEnd"/>
      <w:r>
        <w:t xml:space="preserve"> on </w:t>
      </w:r>
      <w:r w:rsidR="0023499A">
        <w:t xml:space="preserve">the </w:t>
      </w:r>
      <w:r>
        <w:t xml:space="preserve">trial’s baseline assessment </w:t>
      </w:r>
      <w:r w:rsidR="00E914DD">
        <w:t xml:space="preserve">(i.e. the randomisation </w:t>
      </w:r>
      <w:r w:rsidR="00AD296F">
        <w:t>form for RECOVERY, randomisation questionnaire for AMALFI, and screening form for ORION-4</w:t>
      </w:r>
      <w:r w:rsidR="00E914DD">
        <w:t>). These will include:</w:t>
      </w:r>
    </w:p>
    <w:p w14:paraId="346DBF43" w14:textId="77777777" w:rsidR="00E914DD" w:rsidRDefault="00E914DD" w:rsidP="00E914DD">
      <w:pPr>
        <w:jc w:val="both"/>
      </w:pPr>
    </w:p>
    <w:p w14:paraId="763A914E" w14:textId="5C198C44" w:rsidR="00E914DD" w:rsidRDefault="00E914DD" w:rsidP="00490DCF">
      <w:pPr>
        <w:pStyle w:val="ListParagraph"/>
        <w:numPr>
          <w:ilvl w:val="0"/>
          <w:numId w:val="6"/>
        </w:numPr>
        <w:jc w:val="both"/>
      </w:pPr>
      <w:r>
        <w:t>RECOVERY:</w:t>
      </w:r>
    </w:p>
    <w:p w14:paraId="5B26F1B5" w14:textId="7AEC349B" w:rsidR="00E914DD" w:rsidRPr="00E914DD" w:rsidRDefault="00E914DD" w:rsidP="00490DCF">
      <w:pPr>
        <w:pStyle w:val="ListParagraph"/>
        <w:numPr>
          <w:ilvl w:val="0"/>
          <w:numId w:val="8"/>
        </w:numPr>
        <w:jc w:val="both"/>
      </w:pPr>
      <w:r w:rsidRPr="00E914DD">
        <w:t>Age</w:t>
      </w:r>
    </w:p>
    <w:p w14:paraId="52AB1718" w14:textId="36DCE29B" w:rsidR="00E914DD" w:rsidRPr="00E914DD" w:rsidRDefault="00E914DD" w:rsidP="00490DCF">
      <w:pPr>
        <w:pStyle w:val="ListParagraph"/>
        <w:numPr>
          <w:ilvl w:val="0"/>
          <w:numId w:val="8"/>
        </w:numPr>
        <w:jc w:val="both"/>
      </w:pPr>
      <w:r w:rsidRPr="00E914DD">
        <w:t>Gender</w:t>
      </w:r>
    </w:p>
    <w:p w14:paraId="5A059EE6" w14:textId="5D0B234D" w:rsidR="00E914DD" w:rsidRPr="00E914DD" w:rsidRDefault="00E914DD" w:rsidP="00490DCF">
      <w:pPr>
        <w:pStyle w:val="ListParagraph"/>
        <w:numPr>
          <w:ilvl w:val="0"/>
          <w:numId w:val="8"/>
        </w:numPr>
        <w:jc w:val="both"/>
      </w:pPr>
      <w:r w:rsidRPr="00E914DD">
        <w:t>Days since symptom onset</w:t>
      </w:r>
    </w:p>
    <w:p w14:paraId="3AFC25DA" w14:textId="3E8E489A" w:rsidR="00E914DD" w:rsidRPr="00E914DD" w:rsidRDefault="00E914DD" w:rsidP="00490DCF">
      <w:pPr>
        <w:pStyle w:val="ListParagraph"/>
        <w:numPr>
          <w:ilvl w:val="0"/>
          <w:numId w:val="8"/>
        </w:numPr>
        <w:jc w:val="both"/>
      </w:pPr>
      <w:r w:rsidRPr="00E914DD">
        <w:t>Days since hospitalization</w:t>
      </w:r>
    </w:p>
    <w:p w14:paraId="3C286C8E" w14:textId="1A16CF04" w:rsidR="00E914DD" w:rsidRPr="00E914DD" w:rsidRDefault="00E914DD" w:rsidP="00490DCF">
      <w:pPr>
        <w:pStyle w:val="ListParagraph"/>
        <w:numPr>
          <w:ilvl w:val="0"/>
          <w:numId w:val="8"/>
        </w:numPr>
        <w:jc w:val="both"/>
      </w:pPr>
      <w:r w:rsidRPr="00E914DD">
        <w:t>Level of respiratory support (none, supplemental oxygen or non-invasive ventilation, or invasive ventilation)</w:t>
      </w:r>
    </w:p>
    <w:p w14:paraId="78109701" w14:textId="4F7162C8" w:rsidR="00E914DD" w:rsidRPr="00E914DD" w:rsidRDefault="00E914DD" w:rsidP="00490DCF">
      <w:pPr>
        <w:pStyle w:val="ListParagraph"/>
        <w:numPr>
          <w:ilvl w:val="0"/>
          <w:numId w:val="8"/>
        </w:numPr>
        <w:jc w:val="both"/>
      </w:pPr>
      <w:r w:rsidRPr="00E914DD">
        <w:t>Diabetes</w:t>
      </w:r>
    </w:p>
    <w:p w14:paraId="4BE7708A" w14:textId="55B51A72" w:rsidR="00E914DD" w:rsidRPr="00E914DD" w:rsidRDefault="00E914DD" w:rsidP="00490DCF">
      <w:pPr>
        <w:pStyle w:val="ListParagraph"/>
        <w:numPr>
          <w:ilvl w:val="0"/>
          <w:numId w:val="8"/>
        </w:numPr>
        <w:jc w:val="both"/>
      </w:pPr>
      <w:r w:rsidRPr="00E914DD">
        <w:t>Heart disease</w:t>
      </w:r>
    </w:p>
    <w:p w14:paraId="1FC46C58" w14:textId="6D531A7A" w:rsidR="00E914DD" w:rsidRPr="00E914DD" w:rsidRDefault="00E914DD" w:rsidP="00490DCF">
      <w:pPr>
        <w:pStyle w:val="ListParagraph"/>
        <w:numPr>
          <w:ilvl w:val="0"/>
          <w:numId w:val="8"/>
        </w:numPr>
        <w:jc w:val="both"/>
      </w:pPr>
      <w:r w:rsidRPr="00E914DD">
        <w:t>Chronic lung disease</w:t>
      </w:r>
    </w:p>
    <w:p w14:paraId="5647960F" w14:textId="77777777" w:rsidR="00417953" w:rsidRDefault="00E914DD" w:rsidP="00490DCF">
      <w:pPr>
        <w:pStyle w:val="ListParagraph"/>
        <w:numPr>
          <w:ilvl w:val="0"/>
          <w:numId w:val="8"/>
        </w:numPr>
        <w:jc w:val="both"/>
      </w:pPr>
      <w:r w:rsidRPr="00E914DD">
        <w:t>Tuberculosis</w:t>
      </w:r>
    </w:p>
    <w:p w14:paraId="282BB461" w14:textId="4D1268B4" w:rsidR="00E914DD" w:rsidRPr="00E914DD" w:rsidRDefault="00E914DD" w:rsidP="00490DCF">
      <w:pPr>
        <w:pStyle w:val="ListParagraph"/>
        <w:numPr>
          <w:ilvl w:val="0"/>
          <w:numId w:val="8"/>
        </w:numPr>
        <w:jc w:val="both"/>
      </w:pPr>
      <w:r w:rsidRPr="00E914DD">
        <w:t>HIV</w:t>
      </w:r>
    </w:p>
    <w:p w14:paraId="2BA3EE24" w14:textId="72E5E918" w:rsidR="00E914DD" w:rsidRDefault="00E914DD" w:rsidP="00490DCF">
      <w:pPr>
        <w:pStyle w:val="ListParagraph"/>
        <w:numPr>
          <w:ilvl w:val="0"/>
          <w:numId w:val="8"/>
        </w:numPr>
        <w:jc w:val="both"/>
      </w:pPr>
      <w:r w:rsidRPr="00E914DD">
        <w:t>Severe kidney impairment</w:t>
      </w:r>
    </w:p>
    <w:p w14:paraId="792C2E42" w14:textId="0BECA70E" w:rsidR="00417953" w:rsidRPr="00E914DD" w:rsidRDefault="00417953" w:rsidP="00490DCF">
      <w:pPr>
        <w:pStyle w:val="ListParagraph"/>
        <w:numPr>
          <w:ilvl w:val="0"/>
          <w:numId w:val="8"/>
        </w:numPr>
        <w:jc w:val="both"/>
      </w:pPr>
      <w:r>
        <w:t>Ethnicity</w:t>
      </w:r>
    </w:p>
    <w:p w14:paraId="16EE70D1" w14:textId="02C19B8F" w:rsidR="00E914DD" w:rsidRDefault="00E914DD" w:rsidP="00490DCF">
      <w:pPr>
        <w:pStyle w:val="ListParagraph"/>
        <w:numPr>
          <w:ilvl w:val="0"/>
          <w:numId w:val="6"/>
        </w:numPr>
        <w:jc w:val="both"/>
      </w:pPr>
      <w:r>
        <w:lastRenderedPageBreak/>
        <w:t>AMALFI:</w:t>
      </w:r>
    </w:p>
    <w:p w14:paraId="5879676F" w14:textId="1C5E83B5" w:rsidR="00E914DD" w:rsidRPr="00E914DD" w:rsidRDefault="00E914DD" w:rsidP="00490DCF">
      <w:pPr>
        <w:pStyle w:val="ListParagraph"/>
        <w:numPr>
          <w:ilvl w:val="0"/>
          <w:numId w:val="7"/>
        </w:numPr>
        <w:jc w:val="both"/>
      </w:pPr>
      <w:r w:rsidRPr="00E914DD">
        <w:t>Age</w:t>
      </w:r>
    </w:p>
    <w:p w14:paraId="70EF85F4" w14:textId="7DA85FF4" w:rsidR="00E914DD" w:rsidRPr="00E914DD" w:rsidRDefault="00E914DD" w:rsidP="00490DCF">
      <w:pPr>
        <w:pStyle w:val="ListParagraph"/>
        <w:numPr>
          <w:ilvl w:val="0"/>
          <w:numId w:val="7"/>
        </w:numPr>
        <w:jc w:val="both"/>
      </w:pPr>
      <w:r w:rsidRPr="00E914DD">
        <w:t>Gender</w:t>
      </w:r>
    </w:p>
    <w:p w14:paraId="3F760C80" w14:textId="1DB6E1C2" w:rsidR="00E914DD" w:rsidRPr="00E914DD" w:rsidRDefault="00E914DD" w:rsidP="00490DCF">
      <w:pPr>
        <w:pStyle w:val="ListParagraph"/>
        <w:numPr>
          <w:ilvl w:val="0"/>
          <w:numId w:val="7"/>
        </w:numPr>
        <w:jc w:val="both"/>
      </w:pPr>
      <w:r w:rsidRPr="00E914DD">
        <w:t>Heart failure</w:t>
      </w:r>
    </w:p>
    <w:p w14:paraId="0BFF8F3E" w14:textId="01259415" w:rsidR="00E914DD" w:rsidRPr="00E914DD" w:rsidRDefault="00E914DD" w:rsidP="00490DCF">
      <w:pPr>
        <w:pStyle w:val="ListParagraph"/>
        <w:numPr>
          <w:ilvl w:val="0"/>
          <w:numId w:val="7"/>
        </w:numPr>
        <w:jc w:val="both"/>
      </w:pPr>
      <w:r w:rsidRPr="00E914DD">
        <w:t>Myocardial infarction</w:t>
      </w:r>
    </w:p>
    <w:p w14:paraId="19AE9DB5" w14:textId="170FF15F" w:rsidR="00E914DD" w:rsidRPr="00E914DD" w:rsidRDefault="00E914DD" w:rsidP="00490DCF">
      <w:pPr>
        <w:pStyle w:val="ListParagraph"/>
        <w:numPr>
          <w:ilvl w:val="0"/>
          <w:numId w:val="7"/>
        </w:numPr>
        <w:jc w:val="both"/>
      </w:pPr>
      <w:r w:rsidRPr="00E914DD">
        <w:t>Stroke or transient ischaemic attack</w:t>
      </w:r>
    </w:p>
    <w:p w14:paraId="59AB7724" w14:textId="1971C397" w:rsidR="00E914DD" w:rsidRPr="00E914DD" w:rsidRDefault="00E914DD" w:rsidP="00490DCF">
      <w:pPr>
        <w:pStyle w:val="ListParagraph"/>
        <w:numPr>
          <w:ilvl w:val="0"/>
          <w:numId w:val="7"/>
        </w:numPr>
        <w:jc w:val="both"/>
      </w:pPr>
      <w:r w:rsidRPr="00E914DD">
        <w:t>Peripheral vascular disease</w:t>
      </w:r>
    </w:p>
    <w:p w14:paraId="3C694089" w14:textId="2EE16F96" w:rsidR="00E914DD" w:rsidRPr="00E914DD" w:rsidRDefault="00E914DD" w:rsidP="00490DCF">
      <w:pPr>
        <w:pStyle w:val="ListParagraph"/>
        <w:numPr>
          <w:ilvl w:val="0"/>
          <w:numId w:val="7"/>
        </w:numPr>
        <w:jc w:val="both"/>
      </w:pPr>
      <w:r w:rsidRPr="00E914DD">
        <w:t>Deep vein thrombosis or pulmonary embolism</w:t>
      </w:r>
    </w:p>
    <w:p w14:paraId="19829ABF" w14:textId="4B6D514F" w:rsidR="00E914DD" w:rsidRPr="00E914DD" w:rsidRDefault="00E914DD" w:rsidP="00490DCF">
      <w:pPr>
        <w:pStyle w:val="ListParagraph"/>
        <w:numPr>
          <w:ilvl w:val="0"/>
          <w:numId w:val="7"/>
        </w:numPr>
        <w:jc w:val="both"/>
      </w:pPr>
      <w:r w:rsidRPr="00E914DD">
        <w:t>Diabetes</w:t>
      </w:r>
    </w:p>
    <w:p w14:paraId="3BD532AB" w14:textId="1E39DF10" w:rsidR="00E914DD" w:rsidRPr="00E914DD" w:rsidRDefault="00E914DD" w:rsidP="00490DCF">
      <w:pPr>
        <w:pStyle w:val="ListParagraph"/>
        <w:numPr>
          <w:ilvl w:val="0"/>
          <w:numId w:val="7"/>
        </w:numPr>
        <w:jc w:val="both"/>
      </w:pPr>
      <w:r w:rsidRPr="00E914DD">
        <w:t>Hypertension</w:t>
      </w:r>
    </w:p>
    <w:p w14:paraId="77B84262" w14:textId="714F3485" w:rsidR="0008314D" w:rsidRDefault="0008314D">
      <w:pPr>
        <w:rPr>
          <w:b/>
          <w:bCs/>
        </w:rPr>
      </w:pPr>
    </w:p>
    <w:p w14:paraId="069EC197" w14:textId="40B232AC" w:rsidR="00E914DD" w:rsidRPr="00AD296F" w:rsidRDefault="00E914DD" w:rsidP="00490DCF">
      <w:pPr>
        <w:pStyle w:val="ListParagraph"/>
        <w:numPr>
          <w:ilvl w:val="0"/>
          <w:numId w:val="6"/>
        </w:numPr>
      </w:pPr>
      <w:r w:rsidRPr="00AD296F">
        <w:t>ORION-4:</w:t>
      </w:r>
    </w:p>
    <w:p w14:paraId="0F4EC635" w14:textId="02E02CB6" w:rsidR="00E914DD" w:rsidRPr="00AD296F" w:rsidRDefault="00E914DD" w:rsidP="00490DCF">
      <w:pPr>
        <w:pStyle w:val="ListParagraph"/>
        <w:numPr>
          <w:ilvl w:val="0"/>
          <w:numId w:val="9"/>
        </w:numPr>
        <w:ind w:left="1134"/>
      </w:pPr>
      <w:r w:rsidRPr="00AD296F">
        <w:t>Age</w:t>
      </w:r>
    </w:p>
    <w:p w14:paraId="6D1FFAD6" w14:textId="09C0C2CA" w:rsidR="00E914DD" w:rsidRPr="00AD296F" w:rsidRDefault="00E914DD" w:rsidP="00490DCF">
      <w:pPr>
        <w:pStyle w:val="ListParagraph"/>
        <w:numPr>
          <w:ilvl w:val="0"/>
          <w:numId w:val="9"/>
        </w:numPr>
        <w:ind w:left="1134"/>
      </w:pPr>
      <w:r w:rsidRPr="00AD296F">
        <w:t>Gender</w:t>
      </w:r>
    </w:p>
    <w:p w14:paraId="42FD739C" w14:textId="309B8AD2" w:rsidR="002F635D" w:rsidRPr="00AD296F" w:rsidRDefault="002F635D" w:rsidP="00490DCF">
      <w:pPr>
        <w:pStyle w:val="ListParagraph"/>
        <w:numPr>
          <w:ilvl w:val="0"/>
          <w:numId w:val="9"/>
        </w:numPr>
        <w:ind w:left="1134"/>
      </w:pPr>
      <w:r w:rsidRPr="00AD296F">
        <w:t>EQ5D quality of life scale (0-100)</w:t>
      </w:r>
    </w:p>
    <w:p w14:paraId="5A2955EE" w14:textId="2B2BE7EC" w:rsidR="002F635D" w:rsidRPr="00AD296F" w:rsidRDefault="002F635D" w:rsidP="00490DCF">
      <w:pPr>
        <w:pStyle w:val="ListParagraph"/>
        <w:numPr>
          <w:ilvl w:val="0"/>
          <w:numId w:val="9"/>
        </w:numPr>
        <w:ind w:left="1134"/>
      </w:pPr>
      <w:r w:rsidRPr="00AD296F">
        <w:t>Smoking status</w:t>
      </w:r>
    </w:p>
    <w:p w14:paraId="4E6D1B14" w14:textId="20FA5141" w:rsidR="002F635D" w:rsidRPr="00AD296F" w:rsidRDefault="002F635D" w:rsidP="00490DCF">
      <w:pPr>
        <w:pStyle w:val="ListParagraph"/>
        <w:numPr>
          <w:ilvl w:val="0"/>
          <w:numId w:val="9"/>
        </w:numPr>
        <w:ind w:left="1134"/>
      </w:pPr>
      <w:r w:rsidRPr="00AD296F">
        <w:t>Alcohol drinking habits</w:t>
      </w:r>
    </w:p>
    <w:p w14:paraId="5D9998B6" w14:textId="37A88603" w:rsidR="00E914DD" w:rsidRPr="00AD296F" w:rsidRDefault="00E914DD" w:rsidP="00490DCF">
      <w:pPr>
        <w:pStyle w:val="ListParagraph"/>
        <w:numPr>
          <w:ilvl w:val="0"/>
          <w:numId w:val="9"/>
        </w:numPr>
        <w:ind w:left="1134"/>
      </w:pPr>
      <w:r w:rsidRPr="00AD296F">
        <w:t>Myocardial infarction</w:t>
      </w:r>
    </w:p>
    <w:p w14:paraId="36CA7C9C" w14:textId="66DCC725" w:rsidR="002F635D" w:rsidRPr="00AD296F" w:rsidRDefault="002F635D" w:rsidP="00490DCF">
      <w:pPr>
        <w:pStyle w:val="ListParagraph"/>
        <w:numPr>
          <w:ilvl w:val="0"/>
          <w:numId w:val="9"/>
        </w:numPr>
        <w:ind w:left="1134"/>
      </w:pPr>
      <w:r w:rsidRPr="00AD296F">
        <w:t>Stroke or transient ischaemic attack</w:t>
      </w:r>
    </w:p>
    <w:p w14:paraId="3ED0D48C" w14:textId="0F43EF16" w:rsidR="002F635D" w:rsidRPr="00AD296F" w:rsidRDefault="002F635D" w:rsidP="00490DCF">
      <w:pPr>
        <w:pStyle w:val="ListParagraph"/>
        <w:numPr>
          <w:ilvl w:val="0"/>
          <w:numId w:val="9"/>
        </w:numPr>
        <w:ind w:left="1134"/>
      </w:pPr>
      <w:r w:rsidRPr="00AD296F">
        <w:t>Percutaneous coronary intervention</w:t>
      </w:r>
    </w:p>
    <w:p w14:paraId="3C37CD39" w14:textId="0C799AA4" w:rsidR="002F635D" w:rsidRPr="00AD296F" w:rsidRDefault="002F635D" w:rsidP="00490DCF">
      <w:pPr>
        <w:pStyle w:val="ListParagraph"/>
        <w:numPr>
          <w:ilvl w:val="0"/>
          <w:numId w:val="9"/>
        </w:numPr>
        <w:ind w:left="1134"/>
      </w:pPr>
      <w:r w:rsidRPr="00AD296F">
        <w:t>Coronary artery bypass surgery</w:t>
      </w:r>
    </w:p>
    <w:p w14:paraId="32573557" w14:textId="77777777" w:rsidR="002F635D" w:rsidRPr="00AD296F" w:rsidRDefault="002F635D" w:rsidP="00490DCF">
      <w:pPr>
        <w:pStyle w:val="ListParagraph"/>
        <w:numPr>
          <w:ilvl w:val="0"/>
          <w:numId w:val="9"/>
        </w:numPr>
        <w:ind w:left="1134"/>
      </w:pPr>
      <w:r w:rsidRPr="00AD296F">
        <w:t>Non-coronary arterial surgery or stent insertion</w:t>
      </w:r>
    </w:p>
    <w:p w14:paraId="434330BC" w14:textId="5D4313C9" w:rsidR="00E914DD" w:rsidRPr="00AD296F" w:rsidRDefault="002F635D" w:rsidP="00490DCF">
      <w:pPr>
        <w:pStyle w:val="ListParagraph"/>
        <w:numPr>
          <w:ilvl w:val="0"/>
          <w:numId w:val="9"/>
        </w:numPr>
        <w:ind w:left="1134"/>
      </w:pPr>
      <w:r w:rsidRPr="00AD296F">
        <w:t>Non-traumatic amputation</w:t>
      </w:r>
    </w:p>
    <w:p w14:paraId="632C2899" w14:textId="715AFF1A" w:rsidR="00E914DD" w:rsidRPr="00AD296F" w:rsidRDefault="00E914DD" w:rsidP="00490DCF">
      <w:pPr>
        <w:pStyle w:val="ListParagraph"/>
        <w:numPr>
          <w:ilvl w:val="0"/>
          <w:numId w:val="9"/>
        </w:numPr>
        <w:ind w:left="1134"/>
      </w:pPr>
      <w:r w:rsidRPr="00AD296F">
        <w:t>Diabetes</w:t>
      </w:r>
    </w:p>
    <w:p w14:paraId="78ECCD3E" w14:textId="77777777" w:rsidR="00417953" w:rsidRDefault="00417953" w:rsidP="00417953">
      <w:pPr>
        <w:rPr>
          <w:b/>
          <w:bCs/>
        </w:rPr>
      </w:pPr>
    </w:p>
    <w:p w14:paraId="5C3386B5" w14:textId="7265F2C0" w:rsidR="00D863CD" w:rsidRDefault="00D863CD">
      <w:pPr>
        <w:rPr>
          <w:b/>
          <w:bCs/>
        </w:rPr>
      </w:pPr>
    </w:p>
    <w:p w14:paraId="0274FDCF" w14:textId="77777777" w:rsidR="001C4DDF" w:rsidRDefault="001C4DDF">
      <w:pPr>
        <w:rPr>
          <w:rFonts w:asciiTheme="majorHAnsi" w:eastAsiaTheme="majorEastAsia" w:hAnsiTheme="majorHAnsi" w:cstheme="majorBidi"/>
          <w:color w:val="2F5496" w:themeColor="accent1" w:themeShade="BF"/>
          <w:sz w:val="32"/>
          <w:szCs w:val="32"/>
        </w:rPr>
      </w:pPr>
      <w:r>
        <w:br w:type="page"/>
      </w:r>
    </w:p>
    <w:p w14:paraId="4D8A2B8B" w14:textId="509BC22C" w:rsidR="00417953" w:rsidRDefault="00417953" w:rsidP="00C12A2D">
      <w:pPr>
        <w:pStyle w:val="Heading1"/>
      </w:pPr>
      <w:bookmarkStart w:id="35" w:name="_Toc83124911"/>
      <w:r>
        <w:lastRenderedPageBreak/>
        <w:t>Comparative analyses</w:t>
      </w:r>
      <w:bookmarkEnd w:id="35"/>
    </w:p>
    <w:p w14:paraId="52994604" w14:textId="77777777" w:rsidR="00D863CD" w:rsidRDefault="00D863CD" w:rsidP="00417953">
      <w:pPr>
        <w:rPr>
          <w:b/>
          <w:bCs/>
        </w:rPr>
      </w:pPr>
    </w:p>
    <w:p w14:paraId="38739765" w14:textId="6D2D30DC" w:rsidR="00417953" w:rsidRDefault="00417953" w:rsidP="00C12A2D">
      <w:pPr>
        <w:pStyle w:val="Heading2"/>
      </w:pPr>
      <w:bookmarkStart w:id="36" w:name="_Toc83124912"/>
      <w:r w:rsidRPr="00C12A2D">
        <w:t>Baseline characteristics</w:t>
      </w:r>
      <w:bookmarkEnd w:id="36"/>
    </w:p>
    <w:p w14:paraId="79B86875" w14:textId="77777777" w:rsidR="00464A34" w:rsidRPr="00464A34" w:rsidRDefault="00464A34" w:rsidP="00464A34"/>
    <w:p w14:paraId="4C9C3A84" w14:textId="544618AA" w:rsidR="00464A34" w:rsidRDefault="00417953" w:rsidP="001505F8">
      <w:pPr>
        <w:jc w:val="both"/>
      </w:pPr>
      <w:r>
        <w:t xml:space="preserve">For AMALFI and ORION-4, the baseline characteristics mentioned above </w:t>
      </w:r>
      <w:proofErr w:type="gramStart"/>
      <w:r>
        <w:t>will</w:t>
      </w:r>
      <w:proofErr w:type="gramEnd"/>
      <w:r>
        <w:t xml:space="preserve"> be compared between the overall population and the </w:t>
      </w:r>
      <w:r w:rsidR="001C4DDF">
        <w:t>population for whom RCD is available (i.e. the “linked” population).</w:t>
      </w:r>
      <w:r>
        <w:t xml:space="preserve"> </w:t>
      </w:r>
    </w:p>
    <w:p w14:paraId="13868BFA" w14:textId="77777777" w:rsidR="00464A34" w:rsidRDefault="00464A34" w:rsidP="001505F8">
      <w:pPr>
        <w:jc w:val="both"/>
      </w:pPr>
    </w:p>
    <w:p w14:paraId="5F1C7864" w14:textId="207DC1F5" w:rsidR="00C3573B" w:rsidRDefault="00417953" w:rsidP="001505F8">
      <w:pPr>
        <w:jc w:val="both"/>
      </w:pPr>
      <w:r>
        <w:t xml:space="preserve">For RECOVERY, </w:t>
      </w:r>
      <w:r w:rsidR="00C3573B">
        <w:t xml:space="preserve">two separate comparisons </w:t>
      </w:r>
      <w:proofErr w:type="gramStart"/>
      <w:r w:rsidR="00C3573B">
        <w:t>will be made</w:t>
      </w:r>
      <w:proofErr w:type="gramEnd"/>
      <w:r w:rsidR="00C3573B">
        <w:t xml:space="preserve">: 1) all randomised participants versus participants with linkage from any of the two data sources, and 2) participants with linked data from each data source. </w:t>
      </w:r>
    </w:p>
    <w:p w14:paraId="221D1605" w14:textId="1B0EAB2D" w:rsidR="0097604B" w:rsidRDefault="0097604B" w:rsidP="0097604B">
      <w:pPr>
        <w:ind w:left="360"/>
        <w:jc w:val="both"/>
        <w:rPr>
          <w:b/>
          <w:bCs/>
        </w:rPr>
      </w:pPr>
    </w:p>
    <w:p w14:paraId="1CC9AFFF" w14:textId="6B2ED086" w:rsidR="001C4DDF" w:rsidRPr="001C4DDF" w:rsidRDefault="001C4DDF" w:rsidP="007940B5">
      <w:pPr>
        <w:pStyle w:val="Heading2"/>
      </w:pPr>
      <w:bookmarkStart w:id="37" w:name="_Toc83124913"/>
      <w:r w:rsidRPr="001C4DDF">
        <w:t xml:space="preserve">Primary </w:t>
      </w:r>
      <w:r>
        <w:t>and secondary outcomes</w:t>
      </w:r>
      <w:bookmarkEnd w:id="37"/>
    </w:p>
    <w:p w14:paraId="6CC59819" w14:textId="77777777" w:rsidR="00464A34" w:rsidRDefault="00464A34" w:rsidP="001505F8">
      <w:pPr>
        <w:jc w:val="both"/>
      </w:pPr>
    </w:p>
    <w:p w14:paraId="0ADF8C78" w14:textId="51F0382D" w:rsidR="00772772" w:rsidRDefault="00C3573B" w:rsidP="001505F8">
      <w:pPr>
        <w:jc w:val="both"/>
      </w:pPr>
      <w:bookmarkStart w:id="38" w:name="_GoBack"/>
      <w:r>
        <w:t xml:space="preserve">Continuous variables </w:t>
      </w:r>
      <w:proofErr w:type="gramStart"/>
      <w:r>
        <w:t>will be compared</w:t>
      </w:r>
      <w:proofErr w:type="gramEnd"/>
      <w:r>
        <w:t xml:space="preserve"> using independent samples T-test if normally</w:t>
      </w:r>
      <w:r w:rsidR="0023499A">
        <w:t xml:space="preserve"> </w:t>
      </w:r>
      <w:r>
        <w:t>distributed</w:t>
      </w:r>
      <w:r w:rsidR="002C12F5">
        <w:t>,</w:t>
      </w:r>
      <w:r>
        <w:t xml:space="preserve"> or the Mann-Whitney U test if non-normally distributed; categorical variables will be compared using Pearson’s Chi-squared </w:t>
      </w:r>
      <w:r w:rsidR="00772772">
        <w:t>or Fisher’s exact tests where appropriate.</w:t>
      </w:r>
      <w:r w:rsidR="001505F8">
        <w:t xml:space="preserve"> </w:t>
      </w:r>
      <w:r>
        <w:t xml:space="preserve">Assessment of distribution normality </w:t>
      </w:r>
      <w:proofErr w:type="gramStart"/>
      <w:r>
        <w:t>will be performed</w:t>
      </w:r>
      <w:proofErr w:type="gramEnd"/>
      <w:r>
        <w:t xml:space="preserve"> by visual </w:t>
      </w:r>
      <w:r w:rsidR="0097604B">
        <w:t xml:space="preserve">data </w:t>
      </w:r>
      <w:r>
        <w:t>inspection</w:t>
      </w:r>
      <w:r w:rsidR="0097604B">
        <w:t>.</w:t>
      </w:r>
    </w:p>
    <w:p w14:paraId="6BC5300C" w14:textId="2EEF5267" w:rsidR="001C4DDF" w:rsidRDefault="001C4DDF" w:rsidP="001505F8">
      <w:pPr>
        <w:jc w:val="both"/>
      </w:pPr>
    </w:p>
    <w:p w14:paraId="74326A60" w14:textId="2DEEC597" w:rsidR="001C4DDF" w:rsidRPr="002C12F5" w:rsidRDefault="0023499A" w:rsidP="001505F8">
      <w:pPr>
        <w:jc w:val="both"/>
      </w:pPr>
      <w:r>
        <w:t>For each trial and for each drug group of interest, t</w:t>
      </w:r>
      <w:r w:rsidR="006E5244" w:rsidRPr="002C12F5">
        <w:t>wo-by-two c</w:t>
      </w:r>
      <w:r w:rsidR="001C4DDF" w:rsidRPr="002C12F5">
        <w:t>ontingency</w:t>
      </w:r>
      <w:r w:rsidR="006E5244" w:rsidRPr="002C12F5">
        <w:t xml:space="preserve"> </w:t>
      </w:r>
      <w:r>
        <w:t xml:space="preserve">tables </w:t>
      </w:r>
      <w:proofErr w:type="gramStart"/>
      <w:r w:rsidR="006E5244" w:rsidRPr="002C12F5">
        <w:t>will be constructed</w:t>
      </w:r>
      <w:proofErr w:type="gramEnd"/>
      <w:r w:rsidR="006E5244" w:rsidRPr="002C12F5">
        <w:t xml:space="preserve"> for comparisons of binary outcomes (with vs without record) according to different data sources. </w:t>
      </w:r>
      <w:r w:rsidR="002C12F5">
        <w:t>The measurement of agreement between data sources will be performed using Cohen’s Kappa.</w:t>
      </w:r>
      <w:r w:rsidR="006B1B5A">
        <w:fldChar w:fldCharType="begin"/>
      </w:r>
      <w:r w:rsidR="006B1B5A">
        <w:instrText xml:space="preserve"> ADDIN ZOTERO_ITEM CSL_CITATION {"citationID":"9vvCXZQV","properties":{"formattedCitation":"\\super 6\\nosupersub{}","plainCitation":"6","noteIndex":0},"citationItems":[{"id":13889,"uris":["http://zotero.org/users/5813034/items/YH5R9IW3"],"uri":["http://zotero.org/users/5813034/items/YH5R9IW3"],"itemData":{"id":13889,"type":"article-journal","abstract":"PURPOSE: Pharmacy and linked claims databases are commonly used to determine medication receipt as a measure of quality of care. However, these data sources have not been previously compared with self-reported data for receipt of medications used for glucocorticoid-induced osteoporosis (GIOP).\nMETHODS: Using databases from a national managed care organization (MCO), we identified 6282 chronic glucocorticoid users (60+ days in 18 months). We compared self-reported current use of alendronate, risedronate, calcitonin, and raloxifene (reference standard) to different intervals of preceding pharmacy data to determine agreement, sensitivity, specificity, and positive and negative predictive values of the pharmacy data.\nRESULTS: Survey respondents (n = 2363) were mean +/- SD age 53 +/- 14 years old, 70% women, and 78% Caucasian. Agreement between self-reported and pharmacy data ranged from Kappa = 0.64 (95%CI 0.53-0.75) (calcitonin) to 0.80 (0.76-0.84) (alendronate). The positive predictive value of a filled prescription in the pharmacy database in the prior 6 months exceeded 90% compared to the reference standard of self-reported current bisphosphonate use. However, the 6-month interval of pharmacy data failed to capture &gt;25% of self-reported current bisphosphonate users. The optimal interval of pharmacy data to distinguish between current and past bisphosphonate users was 120-180 days.\nCONCLUSIONS: Among chronic glucocorticoid users enrolled in managed care, underreporting of current osteoporosis medication use was uncommon, and agreement between self-report and pharmacy data was high. Use of pharmacy data alone is unlikely to underestimate quality of osteoporosis care, but different intervals of pharmacy data have important implications on the ability to identify current users of osteoporosis medications.","container-title":"Pharmacoepidemiology and Drug Safety","DOI":"10.1002/pds.1226","ISSN":"1053-8569","issue":"10","journalAbbreviation":"Pharmacoepidemiol Drug Saf","language":"eng","note":"PMID: 16498575","page":"710-718","source":"PubMed","title":"Agreement and validity of pharmacy data versus self-report for use of osteoporosis medications among chronic glucocorticoid users","volume":"15","author":[{"family":"Curtis","given":"Jeffrey R."},{"family":"Westfall","given":"Andrew O."},{"family":"Allison","given":"Jeroan"},{"family":"Freeman","given":"Allison"},{"family":"Kovac","given":"Stacey H."},{"family":"Saag","given":"Kenneth G."}],"issued":{"date-parts":[["2006",10]]}}}],"schema":"https://github.com/citation-style-language/schema/raw/master/csl-citation.json"} </w:instrText>
      </w:r>
      <w:r w:rsidR="006B1B5A">
        <w:fldChar w:fldCharType="separate"/>
      </w:r>
      <w:proofErr w:type="gramStart"/>
      <w:r w:rsidR="006B1B5A" w:rsidRPr="006B1B5A">
        <w:rPr>
          <w:rFonts w:ascii="Calibri" w:cs="Calibri"/>
          <w:vertAlign w:val="superscript"/>
        </w:rPr>
        <w:t>6</w:t>
      </w:r>
      <w:proofErr w:type="gramEnd"/>
      <w:r w:rsidR="006B1B5A">
        <w:fldChar w:fldCharType="end"/>
      </w:r>
      <w:r w:rsidR="002C12F5">
        <w:t xml:space="preserve"> Additionally, s</w:t>
      </w:r>
      <w:r w:rsidR="002C12F5" w:rsidRPr="002C12F5">
        <w:t>ensitivity, specificity, positive and negative predictive values will be computed based on a criterion standard for each comparison (</w:t>
      </w:r>
      <w:r>
        <w:t xml:space="preserve">except for comparisons in RECOVERY; </w:t>
      </w:r>
      <w:r w:rsidR="002C12F5" w:rsidRPr="002C12F5">
        <w:t>see section 2.3.</w:t>
      </w:r>
      <w:r>
        <w:t>8</w:t>
      </w:r>
      <w:r w:rsidR="002C12F5" w:rsidRPr="002C12F5">
        <w:t>).</w:t>
      </w:r>
    </w:p>
    <w:p w14:paraId="7A9024D9" w14:textId="06E28495" w:rsidR="001C4DDF" w:rsidRPr="006E5244" w:rsidRDefault="001C4DDF" w:rsidP="001505F8">
      <w:pPr>
        <w:jc w:val="both"/>
        <w:rPr>
          <w:highlight w:val="yellow"/>
        </w:rPr>
      </w:pPr>
    </w:p>
    <w:p w14:paraId="3B050366" w14:textId="11F835B3" w:rsidR="001C4DDF" w:rsidRDefault="001C4DDF" w:rsidP="001505F8">
      <w:pPr>
        <w:jc w:val="both"/>
      </w:pPr>
      <w:r w:rsidRPr="002C12F5">
        <w:t xml:space="preserve">For time-to-event outcomes, Kaplan-Meier curves </w:t>
      </w:r>
      <w:proofErr w:type="gramStart"/>
      <w:r w:rsidRPr="002C12F5">
        <w:t>will be constructed</w:t>
      </w:r>
      <w:proofErr w:type="gramEnd"/>
      <w:r w:rsidR="00FA6555" w:rsidRPr="002C12F5">
        <w:t xml:space="preserve"> and the log-rank test will be used to test the null hypothesis of no difference between data sources.</w:t>
      </w:r>
    </w:p>
    <w:bookmarkEnd w:id="38"/>
    <w:p w14:paraId="288C6333" w14:textId="77777777" w:rsidR="00464A34" w:rsidRDefault="00464A34" w:rsidP="001F1A7F"/>
    <w:p w14:paraId="0D58F08A" w14:textId="5A56D71E" w:rsidR="001F1A7F" w:rsidRDefault="001F1A7F" w:rsidP="007940B5">
      <w:pPr>
        <w:pStyle w:val="Heading2"/>
      </w:pPr>
      <w:bookmarkStart w:id="39" w:name="_Toc83124914"/>
      <w:r w:rsidRPr="001F1A7F">
        <w:t>Significance levels</w:t>
      </w:r>
      <w:bookmarkEnd w:id="39"/>
    </w:p>
    <w:p w14:paraId="50876E58" w14:textId="77777777" w:rsidR="002C12F5" w:rsidRPr="002C12F5" w:rsidRDefault="002C12F5" w:rsidP="002C12F5"/>
    <w:p w14:paraId="28108BEA" w14:textId="74922797" w:rsidR="001F1A7F" w:rsidRPr="00772772" w:rsidRDefault="001F1A7F" w:rsidP="002C12F5">
      <w:pPr>
        <w:jc w:val="both"/>
      </w:pPr>
      <w:r>
        <w:t xml:space="preserve">Statistical significance thresholds will be set at alpha=0.05; </w:t>
      </w:r>
      <w:proofErr w:type="gramStart"/>
      <w:r>
        <w:t>two-</w:t>
      </w:r>
      <w:proofErr w:type="gramEnd"/>
      <w:r>
        <w:t xml:space="preserve">tailed p-values and 95% confidence intervals will be presented where appropriate. </w:t>
      </w:r>
    </w:p>
    <w:p w14:paraId="3CBF42A3" w14:textId="106C3EE3" w:rsidR="00772772" w:rsidRDefault="00772772" w:rsidP="00417953">
      <w:pPr>
        <w:ind w:left="360"/>
      </w:pPr>
    </w:p>
    <w:p w14:paraId="23B536F9" w14:textId="77777777" w:rsidR="00772772" w:rsidRDefault="00772772" w:rsidP="00417953">
      <w:pPr>
        <w:ind w:left="360"/>
      </w:pPr>
    </w:p>
    <w:p w14:paraId="768808E7" w14:textId="17CE6C4B" w:rsidR="007940B5" w:rsidRDefault="00935C98">
      <w:pPr>
        <w:rPr>
          <w:rFonts w:asciiTheme="majorHAnsi" w:eastAsiaTheme="majorEastAsia" w:hAnsiTheme="majorHAnsi" w:cstheme="majorBidi"/>
          <w:color w:val="2F5496" w:themeColor="accent1" w:themeShade="BF"/>
          <w:sz w:val="32"/>
          <w:szCs w:val="32"/>
        </w:rPr>
      </w:pPr>
      <w:r>
        <w:br w:type="page"/>
      </w:r>
    </w:p>
    <w:p w14:paraId="6C7B7F95" w14:textId="30959BD5" w:rsidR="00911010" w:rsidRPr="000F6EB7" w:rsidRDefault="00D863CD" w:rsidP="00490DCF">
      <w:pPr>
        <w:pStyle w:val="Heading1"/>
      </w:pPr>
      <w:bookmarkStart w:id="40" w:name="_Toc83124915"/>
      <w:r>
        <w:lastRenderedPageBreak/>
        <w:t>Additional analyses</w:t>
      </w:r>
      <w:bookmarkEnd w:id="40"/>
    </w:p>
    <w:p w14:paraId="17697D97" w14:textId="77777777" w:rsidR="000F6EB7" w:rsidRDefault="000F6EB7" w:rsidP="00911010"/>
    <w:p w14:paraId="21E09EB7" w14:textId="061C8D2D" w:rsidR="00911010" w:rsidRDefault="00EB2C30" w:rsidP="00911010">
      <w:r>
        <w:t>B</w:t>
      </w:r>
      <w:r w:rsidR="00911010">
        <w:t>esides the primary and secondary outcomes</w:t>
      </w:r>
      <w:r>
        <w:t>, additional analyses</w:t>
      </w:r>
      <w:r w:rsidR="00911010">
        <w:t xml:space="preserve"> </w:t>
      </w:r>
      <w:proofErr w:type="gramStart"/>
      <w:r w:rsidR="00911010">
        <w:t>will be performed</w:t>
      </w:r>
      <w:proofErr w:type="gramEnd"/>
      <w:r w:rsidR="00911010">
        <w:t xml:space="preserve"> to address the subsidiary </w:t>
      </w:r>
      <w:r>
        <w:t xml:space="preserve">(data-centric) </w:t>
      </w:r>
      <w:r w:rsidR="00911010">
        <w:t>objectives. These will include:</w:t>
      </w:r>
    </w:p>
    <w:p w14:paraId="58DA6FFD" w14:textId="598F401B" w:rsidR="00911010" w:rsidRDefault="00911010" w:rsidP="00911010"/>
    <w:p w14:paraId="679B42CB" w14:textId="4F33F159" w:rsidR="000F6EB7" w:rsidRDefault="000F6EB7" w:rsidP="000F6EB7">
      <w:pPr>
        <w:pStyle w:val="Heading2"/>
      </w:pPr>
      <w:bookmarkStart w:id="41" w:name="_Toc83124916"/>
      <w:r>
        <w:t>RCD source features</w:t>
      </w:r>
      <w:bookmarkEnd w:id="41"/>
    </w:p>
    <w:p w14:paraId="3A6F43F7" w14:textId="77777777" w:rsidR="000F6EB7" w:rsidRDefault="000F6EB7" w:rsidP="00911010"/>
    <w:p w14:paraId="0B17873B" w14:textId="3927AC85" w:rsidR="00247EAF" w:rsidRDefault="00911010" w:rsidP="00490DCF">
      <w:pPr>
        <w:pStyle w:val="ListParagraph"/>
        <w:numPr>
          <w:ilvl w:val="0"/>
          <w:numId w:val="25"/>
        </w:numPr>
        <w:ind w:left="426"/>
      </w:pPr>
      <w:r>
        <w:t xml:space="preserve">Degree of completeness </w:t>
      </w:r>
      <w:r w:rsidR="0023499A">
        <w:t xml:space="preserve">(i.e. proportion of complete values) </w:t>
      </w:r>
      <w:r>
        <w:t>for each variable included in the Prescribing (for RECOVERY) and Dispensing datasets (for RECOVERY, AMALFI, and ORION-4)</w:t>
      </w:r>
    </w:p>
    <w:p w14:paraId="4F07164D" w14:textId="37D84160" w:rsidR="00911010" w:rsidRPr="007940B5" w:rsidRDefault="00247EAF" w:rsidP="00B66C8E">
      <w:pPr>
        <w:pStyle w:val="ListParagraph"/>
        <w:numPr>
          <w:ilvl w:val="1"/>
          <w:numId w:val="25"/>
        </w:numPr>
        <w:ind w:left="993"/>
      </w:pPr>
      <w:r w:rsidRPr="007940B5">
        <w:t>O</w:t>
      </w:r>
      <w:r w:rsidR="00911010" w:rsidRPr="007940B5">
        <w:t>verall and along time</w:t>
      </w:r>
    </w:p>
    <w:p w14:paraId="7E50D9B6" w14:textId="43ABA6AF" w:rsidR="00247EAF" w:rsidRPr="007940B5" w:rsidRDefault="00247EAF" w:rsidP="00B66C8E">
      <w:pPr>
        <w:pStyle w:val="ListParagraph"/>
        <w:numPr>
          <w:ilvl w:val="1"/>
          <w:numId w:val="25"/>
        </w:numPr>
        <w:ind w:left="993"/>
      </w:pPr>
      <w:r w:rsidRPr="007940B5">
        <w:t>For different age groups (RECOVERY: &lt;50, 50-75, &gt;75 years; AMALFI: &lt;=75 and &gt;75 years; ORION-4: &lt;55, 55-75, and &gt;75 years)</w:t>
      </w:r>
    </w:p>
    <w:p w14:paraId="2E15A81D" w14:textId="49A26D10" w:rsidR="00247EAF" w:rsidRDefault="00247EAF" w:rsidP="00B66C8E">
      <w:pPr>
        <w:pStyle w:val="ListParagraph"/>
        <w:numPr>
          <w:ilvl w:val="1"/>
          <w:numId w:val="25"/>
        </w:numPr>
        <w:ind w:left="993"/>
      </w:pPr>
      <w:r>
        <w:t>According to male and female gender</w:t>
      </w:r>
    </w:p>
    <w:p w14:paraId="773ED161" w14:textId="1E0073BF" w:rsidR="00247EAF" w:rsidRDefault="00247EAF" w:rsidP="00B66C8E">
      <w:pPr>
        <w:pStyle w:val="ListParagraph"/>
        <w:numPr>
          <w:ilvl w:val="1"/>
          <w:numId w:val="25"/>
        </w:numPr>
        <w:ind w:left="993"/>
      </w:pPr>
      <w:r>
        <w:t>According to location where data was recorded</w:t>
      </w:r>
    </w:p>
    <w:p w14:paraId="1D74FFA1" w14:textId="2605C4A4" w:rsidR="00247EAF" w:rsidRDefault="00247EAF" w:rsidP="00B66C8E">
      <w:pPr>
        <w:pStyle w:val="ListParagraph"/>
        <w:numPr>
          <w:ilvl w:val="1"/>
          <w:numId w:val="25"/>
        </w:numPr>
        <w:ind w:left="993"/>
      </w:pPr>
      <w:r>
        <w:t>According to BNF chapter of the prescribed/dispensed medication</w:t>
      </w:r>
    </w:p>
    <w:p w14:paraId="178CCC23" w14:textId="77777777" w:rsidR="00911010" w:rsidRPr="0023499A" w:rsidRDefault="00911010" w:rsidP="0023499A"/>
    <w:p w14:paraId="0F80153D" w14:textId="3CA4AD65" w:rsidR="00911010" w:rsidRDefault="00911010" w:rsidP="00490DCF">
      <w:pPr>
        <w:pStyle w:val="ListParagraph"/>
        <w:numPr>
          <w:ilvl w:val="0"/>
          <w:numId w:val="25"/>
        </w:numPr>
        <w:tabs>
          <w:tab w:val="left" w:pos="993"/>
        </w:tabs>
        <w:ind w:left="426"/>
        <w:jc w:val="both"/>
      </w:pPr>
      <w:r>
        <w:t xml:space="preserve">Total number of participants, cumulative number of records per participant, and </w:t>
      </w:r>
      <w:r w:rsidR="007940B5">
        <w:t xml:space="preserve">average </w:t>
      </w:r>
      <w:r>
        <w:t>time between records for</w:t>
      </w:r>
      <w:r w:rsidRPr="00C51EA8">
        <w:t xml:space="preserve"> </w:t>
      </w:r>
      <w:r>
        <w:t>each BNF chapter</w:t>
      </w:r>
      <w:r w:rsidRPr="003E1E1D">
        <w:t xml:space="preserve"> at randomisation</w:t>
      </w:r>
      <w:r w:rsidRPr="00C51EA8">
        <w:t xml:space="preserve"> according to each </w:t>
      </w:r>
      <w:r>
        <w:t>RCD</w:t>
      </w:r>
      <w:r w:rsidRPr="00C51EA8">
        <w:t xml:space="preserve"> source</w:t>
      </w:r>
      <w:r>
        <w:t xml:space="preserve"> (i.e. Prescribing and Dispensing datasets for RECOVERY; Dispensing dataset for AMALFI and ORION-4)</w:t>
      </w:r>
    </w:p>
    <w:p w14:paraId="3FBB7351" w14:textId="77777777" w:rsidR="00911010" w:rsidRPr="00F22D32" w:rsidDel="00727FA4" w:rsidRDefault="00911010" w:rsidP="00911010">
      <w:pPr>
        <w:pStyle w:val="ListParagraph"/>
        <w:rPr>
          <w:del w:id="42" w:author="Guilherme Pessoa-Amorim [2]" w:date="2021-11-04T17:40:00Z"/>
        </w:rPr>
      </w:pPr>
    </w:p>
    <w:p w14:paraId="7FD94F6C" w14:textId="1E21A3FD" w:rsidR="007940B5" w:rsidRDefault="007940B5" w:rsidP="007940B5">
      <w:pPr>
        <w:tabs>
          <w:tab w:val="left" w:pos="993"/>
        </w:tabs>
        <w:jc w:val="both"/>
      </w:pPr>
    </w:p>
    <w:p w14:paraId="0B9CD6DD" w14:textId="552B59BA" w:rsidR="007940B5" w:rsidRPr="007940B5" w:rsidRDefault="007940B5" w:rsidP="007940B5">
      <w:pPr>
        <w:pStyle w:val="ListParagraph"/>
        <w:numPr>
          <w:ilvl w:val="0"/>
          <w:numId w:val="25"/>
        </w:numPr>
        <w:tabs>
          <w:tab w:val="left" w:pos="993"/>
        </w:tabs>
        <w:ind w:left="426"/>
        <w:jc w:val="both"/>
      </w:pPr>
      <w:r>
        <w:t xml:space="preserve">Average time between records for drugs according to drug formulation (such as tablets, </w:t>
      </w:r>
      <w:proofErr w:type="spellStart"/>
      <w:r>
        <w:t>topicals</w:t>
      </w:r>
      <w:proofErr w:type="spellEnd"/>
      <w:r>
        <w:t>, inhalers, ophthalmic/</w:t>
      </w:r>
      <w:proofErr w:type="spellStart"/>
      <w:r>
        <w:t>otic</w:t>
      </w:r>
      <w:proofErr w:type="spellEnd"/>
      <w:r>
        <w:t>/nasal, injections, sublingual tablet and sprays, transdermal/suppositories, and liquids) in the Prescribing (for RECOVERY) and Dispensing datasets (for RECOVERY, AMALFI and ORION-4)</w:t>
      </w:r>
    </w:p>
    <w:p w14:paraId="101D4A1D" w14:textId="4E1E134C" w:rsidR="000F6EB7" w:rsidRDefault="000F6EB7" w:rsidP="000F6EB7"/>
    <w:p w14:paraId="2B0F3AB9" w14:textId="6C91C7C2" w:rsidR="0023499A" w:rsidRDefault="0023499A" w:rsidP="0023499A">
      <w:pPr>
        <w:pStyle w:val="ListParagraph"/>
        <w:numPr>
          <w:ilvl w:val="0"/>
          <w:numId w:val="25"/>
        </w:numPr>
        <w:tabs>
          <w:tab w:val="left" w:pos="993"/>
        </w:tabs>
        <w:ind w:left="426"/>
        <w:jc w:val="both"/>
        <w:rPr>
          <w:lang w:val="en-US"/>
        </w:rPr>
      </w:pPr>
      <w:r w:rsidRPr="00383016">
        <w:rPr>
          <w:lang w:val="en-US"/>
        </w:rPr>
        <w:t xml:space="preserve">Impact of </w:t>
      </w:r>
      <w:r>
        <w:rPr>
          <w:lang w:val="en-US"/>
        </w:rPr>
        <w:t>variations in the duration and definition of the lookback</w:t>
      </w:r>
      <w:r w:rsidRPr="00383016">
        <w:rPr>
          <w:lang w:val="en-US"/>
        </w:rPr>
        <w:t xml:space="preserve"> period</w:t>
      </w:r>
      <w:r>
        <w:rPr>
          <w:lang w:val="en-US"/>
        </w:rPr>
        <w:t xml:space="preserve"> (such as requiring one or more records for each group) </w:t>
      </w:r>
      <w:r w:rsidRPr="00383016">
        <w:rPr>
          <w:lang w:val="en-US"/>
        </w:rPr>
        <w:t>on</w:t>
      </w:r>
      <w:r>
        <w:rPr>
          <w:lang w:val="en-US"/>
        </w:rPr>
        <w:t xml:space="preserve"> the proportion of participants identified in each concomitant medication group of interest (in RECOVERY, AMALFI, and ORION-4)</w:t>
      </w:r>
    </w:p>
    <w:p w14:paraId="2FA952AA" w14:textId="77777777" w:rsidR="0023499A" w:rsidRPr="0023499A" w:rsidRDefault="0023499A" w:rsidP="0023499A">
      <w:pPr>
        <w:tabs>
          <w:tab w:val="left" w:pos="993"/>
        </w:tabs>
        <w:jc w:val="both"/>
        <w:rPr>
          <w:lang w:val="en-US"/>
        </w:rPr>
      </w:pPr>
    </w:p>
    <w:p w14:paraId="024C9D68" w14:textId="62F518FB" w:rsidR="0023499A" w:rsidRPr="009B58EF" w:rsidRDefault="0023499A" w:rsidP="0023499A">
      <w:pPr>
        <w:pStyle w:val="ListParagraph"/>
        <w:numPr>
          <w:ilvl w:val="1"/>
          <w:numId w:val="27"/>
        </w:numPr>
      </w:pPr>
      <w:r>
        <w:rPr>
          <w:lang w:val="en-US"/>
        </w:rPr>
        <w:t>For ORION-4, receiver-operator-characteristic (ROC) curves will be built using different lookback durations and definitions to assess which method most closely approximates self-reported medication at the randomization visit</w:t>
      </w:r>
      <w:r w:rsidR="006B1B5A">
        <w:rPr>
          <w:lang w:val="en-US"/>
        </w:rPr>
        <w:fldChar w:fldCharType="begin"/>
      </w:r>
      <w:r w:rsidR="006B1B5A">
        <w:rPr>
          <w:lang w:val="en-US"/>
        </w:rPr>
        <w:instrText xml:space="preserve"> ADDIN ZOTERO_ITEM CSL_CITATION {"citationID":"WUewJVWR","properties":{"formattedCitation":"\\super 6\\nosupersub{}","plainCitation":"6","noteIndex":0},"citationItems":[{"id":13889,"uris":["http://zotero.org/users/5813034/items/YH5R9IW3"],"uri":["http://zotero.org/users/5813034/items/YH5R9IW3"],"itemData":{"id":13889,"type":"article-journal","abstract":"PURPOSE: Pharmacy and linked claims databases are commonly used to determine medication receipt as a measure of quality of care. However, these data sources have not been previously compared with self-reported data for receipt of medications used for glucocorticoid-induced osteoporosis (GIOP).\nMETHODS: Using databases from a national managed care organization (MCO), we identified 6282 chronic glucocorticoid users (60+ days in 18 months). We compared self-reported current use of alendronate, risedronate, calcitonin, and raloxifene (reference standard) to different intervals of preceding pharmacy data to determine agreement, sensitivity, specificity, and positive and negative predictive values of the pharmacy data.\nRESULTS: Survey respondents (n = 2363) were mean +/- SD age 53 +/- 14 years old, 70% women, and 78% Caucasian. Agreement between self-reported and pharmacy data ranged from Kappa = 0.64 (95%CI 0.53-0.75) (calcitonin) to 0.80 (0.76-0.84) (alendronate). The positive predictive value of a filled prescription in the pharmacy database in the prior 6 months exceeded 90% compared to the reference standard of self-reported current bisphosphonate use. However, the 6-month interval of pharmacy data failed to capture &gt;25% of self-reported current bisphosphonate users. The optimal interval of pharmacy data to distinguish between current and past bisphosphonate users was 120-180 days.\nCONCLUSIONS: Among chronic glucocorticoid users enrolled in managed care, underreporting of current osteoporosis medication use was uncommon, and agreement between self-report and pharmacy data was high. Use of pharmacy data alone is unlikely to underestimate quality of osteoporosis care, but different intervals of pharmacy data have important implications on the ability to identify current users of osteoporosis medications.","container-title":"Pharmacoepidemiology and Drug Safety","DOI":"10.1002/pds.1226","ISSN":"1053-8569","issue":"10","journalAbbreviation":"Pharmacoepidemiol Drug Saf","language":"eng","note":"PMID: 16498575","page":"710-718","source":"PubMed","title":"Agreement and validity of pharmacy data versus self-report for use of osteoporosis medications among chronic glucocorticoid users","volume":"15","author":[{"family":"Curtis","given":"Jeffrey R."},{"family":"Westfall","given":"Andrew O."},{"family":"Allison","given":"Jeroan"},{"family":"Freeman","given":"Allison"},{"family":"Kovac","given":"Stacey H."},{"family":"Saag","given":"Kenneth G."}],"issued":{"date-parts":[["2006",10]]}}}],"schema":"https://github.com/citation-style-language/schema/raw/master/csl-citation.json"} </w:instrText>
      </w:r>
      <w:r w:rsidR="006B1B5A">
        <w:rPr>
          <w:lang w:val="en-US"/>
        </w:rPr>
        <w:fldChar w:fldCharType="separate"/>
      </w:r>
      <w:r w:rsidR="006B1B5A" w:rsidRPr="006B1B5A">
        <w:rPr>
          <w:rFonts w:ascii="Calibri" w:cs="Calibri"/>
          <w:vertAlign w:val="superscript"/>
        </w:rPr>
        <w:t>6</w:t>
      </w:r>
      <w:r w:rsidR="006B1B5A">
        <w:rPr>
          <w:lang w:val="en-US"/>
        </w:rPr>
        <w:fldChar w:fldCharType="end"/>
      </w:r>
      <w:r>
        <w:rPr>
          <w:lang w:val="en-US"/>
        </w:rPr>
        <w:t xml:space="preserve"> </w:t>
      </w:r>
    </w:p>
    <w:p w14:paraId="503F5C39" w14:textId="77777777" w:rsidR="0023499A" w:rsidRDefault="0023499A" w:rsidP="0023499A">
      <w:pPr>
        <w:pStyle w:val="ListParagraph"/>
        <w:ind w:left="1440"/>
      </w:pPr>
    </w:p>
    <w:p w14:paraId="29C1CE74" w14:textId="77777777" w:rsidR="0023499A" w:rsidRDefault="0023499A" w:rsidP="0023499A">
      <w:pPr>
        <w:pStyle w:val="ListParagraph"/>
        <w:numPr>
          <w:ilvl w:val="0"/>
          <w:numId w:val="25"/>
        </w:numPr>
        <w:tabs>
          <w:tab w:val="left" w:pos="993"/>
        </w:tabs>
        <w:ind w:left="426"/>
        <w:jc w:val="both"/>
      </w:pPr>
      <w:r>
        <w:t xml:space="preserve">Variations in the number of prescriptions/dispensing records identified for each drug group </w:t>
      </w:r>
      <w:r w:rsidRPr="0023499A">
        <w:rPr>
          <w:lang w:val="en-US"/>
        </w:rPr>
        <w:t>of</w:t>
      </w:r>
      <w:r>
        <w:t xml:space="preserve"> interested from RCD sources in different data extracts in the RECOVERY trial</w:t>
      </w:r>
    </w:p>
    <w:p w14:paraId="0B19F729" w14:textId="77777777" w:rsidR="0023499A" w:rsidRPr="009B58EF" w:rsidRDefault="0023499A" w:rsidP="0023499A">
      <w:pPr>
        <w:pStyle w:val="ListParagraph"/>
        <w:numPr>
          <w:ilvl w:val="1"/>
          <w:numId w:val="27"/>
        </w:numPr>
      </w:pPr>
      <w:r>
        <w:t>NB: for this assessment, an index extract will be identified and counts computed; then, the latest record date will be extracted and used to trim the two subsequent data extracts (so that they only contain records that could have been present in the index extract)</w:t>
      </w:r>
    </w:p>
    <w:p w14:paraId="72D73203" w14:textId="44A6810B" w:rsidR="0023499A" w:rsidRDefault="0023499A" w:rsidP="000F6EB7"/>
    <w:p w14:paraId="42B168D3" w14:textId="77777777" w:rsidR="0023499A" w:rsidRPr="000F6EB7" w:rsidRDefault="0023499A" w:rsidP="000F6EB7"/>
    <w:p w14:paraId="4EB0EE03" w14:textId="77777777" w:rsidR="000F6EB7" w:rsidRDefault="000F6EB7" w:rsidP="0023499A">
      <w:pPr>
        <w:pStyle w:val="ListParagraph"/>
        <w:numPr>
          <w:ilvl w:val="0"/>
          <w:numId w:val="25"/>
        </w:numPr>
        <w:tabs>
          <w:tab w:val="left" w:pos="993"/>
        </w:tabs>
        <w:ind w:left="426"/>
        <w:jc w:val="both"/>
      </w:pPr>
      <w:r>
        <w:t>Relationship between the Prescribing and Dispensing datasets:</w:t>
      </w:r>
    </w:p>
    <w:p w14:paraId="188464A2" w14:textId="3913EE91" w:rsidR="00B41B8F" w:rsidRPr="00B41B8F" w:rsidRDefault="00B41B8F" w:rsidP="00490DCF">
      <w:pPr>
        <w:pStyle w:val="ListParagraph"/>
        <w:numPr>
          <w:ilvl w:val="1"/>
          <w:numId w:val="26"/>
        </w:numPr>
      </w:pPr>
      <w:r w:rsidRPr="00B41B8F">
        <w:t>Compare number of records per participant in the Prescribing and Dispensing dataset for RECOVERY for particular drugs</w:t>
      </w:r>
    </w:p>
    <w:p w14:paraId="6A30FFA9" w14:textId="1BF30357" w:rsidR="00B41B8F" w:rsidRDefault="00B41B8F" w:rsidP="00B41B8F">
      <w:pPr>
        <w:pStyle w:val="ListParagraph"/>
        <w:numPr>
          <w:ilvl w:val="2"/>
          <w:numId w:val="26"/>
        </w:numPr>
      </w:pPr>
      <w:r>
        <w:lastRenderedPageBreak/>
        <w:t>This assessment aims to establish if there are records of Dispensing not showing in the Prescribing data, and vice-versa</w:t>
      </w:r>
    </w:p>
    <w:p w14:paraId="0E621E94" w14:textId="5E8E0013" w:rsidR="00B41B8F" w:rsidRDefault="00B41B8F" w:rsidP="00B41B8F">
      <w:pPr>
        <w:pStyle w:val="ListParagraph"/>
        <w:numPr>
          <w:ilvl w:val="2"/>
          <w:numId w:val="26"/>
        </w:numPr>
      </w:pPr>
      <w:r>
        <w:t>For this purpose, only records that could have been present in both datasets (i.e. are part of the Prescribing extraction) can be used; therefore, single drug records such as aspirin and atorvastatin will be used in this exploration</w:t>
      </w:r>
    </w:p>
    <w:p w14:paraId="08A5BC43" w14:textId="77777777" w:rsidR="00B41B8F" w:rsidRPr="00B41B8F" w:rsidRDefault="00B41B8F" w:rsidP="00B41B8F">
      <w:pPr>
        <w:pStyle w:val="ListParagraph"/>
        <w:ind w:left="2160"/>
      </w:pPr>
    </w:p>
    <w:p w14:paraId="6AB5C064" w14:textId="5B7A335E" w:rsidR="0023499A" w:rsidRDefault="00B41B8F" w:rsidP="00490DCF">
      <w:pPr>
        <w:pStyle w:val="ListParagraph"/>
        <w:numPr>
          <w:ilvl w:val="1"/>
          <w:numId w:val="26"/>
        </w:numPr>
      </w:pPr>
      <w:r>
        <w:t>Assess the e</w:t>
      </w:r>
      <w:r w:rsidR="0023499A">
        <w:t>xistence of a record identifier that allows linkage of a prescription and dispensing recor</w:t>
      </w:r>
      <w:r>
        <w:t>d</w:t>
      </w:r>
    </w:p>
    <w:p w14:paraId="12017FBC" w14:textId="48048773" w:rsidR="00B41B8F" w:rsidRDefault="00B41B8F" w:rsidP="00B41B8F">
      <w:pPr>
        <w:pStyle w:val="ListParagraph"/>
        <w:numPr>
          <w:ilvl w:val="2"/>
          <w:numId w:val="26"/>
        </w:numPr>
      </w:pPr>
      <w:r>
        <w:t>This assessment aims to establish if there is a feasible way of matching a prescription with a dispensing event based on the data</w:t>
      </w:r>
    </w:p>
    <w:p w14:paraId="70CD1CF1" w14:textId="199FFC3F" w:rsidR="00B41B8F" w:rsidRDefault="00B41B8F" w:rsidP="00B41B8F">
      <w:pPr>
        <w:pStyle w:val="ListParagraph"/>
        <w:numPr>
          <w:ilvl w:val="2"/>
          <w:numId w:val="26"/>
        </w:numPr>
      </w:pPr>
      <w:r>
        <w:t>If this is not the case, manual exploration of the data will be performed to establish if there are alternative matching options (such as using date</w:t>
      </w:r>
    </w:p>
    <w:p w14:paraId="0D8D72D3" w14:textId="77777777" w:rsidR="00B41B8F" w:rsidRPr="00B41B8F" w:rsidRDefault="00B41B8F" w:rsidP="00B41B8F">
      <w:pPr>
        <w:pStyle w:val="ListParagraph"/>
        <w:ind w:left="2160"/>
      </w:pPr>
    </w:p>
    <w:p w14:paraId="1D42EBAD" w14:textId="4DD8E677" w:rsidR="000F6EB7" w:rsidRDefault="000F6EB7" w:rsidP="00B41B8F">
      <w:pPr>
        <w:pStyle w:val="ListParagraph"/>
        <w:numPr>
          <w:ilvl w:val="1"/>
          <w:numId w:val="26"/>
        </w:numPr>
      </w:pPr>
      <w:r w:rsidRPr="00B41B8F">
        <w:t>Average time period between a prescription and the respective dispensing</w:t>
      </w:r>
    </w:p>
    <w:p w14:paraId="150E4145" w14:textId="24F60CF5" w:rsidR="00B41B8F" w:rsidRDefault="00B41B8F" w:rsidP="00B41B8F">
      <w:pPr>
        <w:pStyle w:val="ListParagraph"/>
        <w:numPr>
          <w:ilvl w:val="2"/>
          <w:numId w:val="26"/>
        </w:numPr>
      </w:pPr>
      <w:r>
        <w:t>This assessment will only be performed if a reliable matching method is devised</w:t>
      </w:r>
    </w:p>
    <w:p w14:paraId="7DCC6FFA" w14:textId="77777777" w:rsidR="00B41B8F" w:rsidRPr="00B41B8F" w:rsidRDefault="00B41B8F" w:rsidP="00B41B8F"/>
    <w:p w14:paraId="2B5806BE" w14:textId="73166020" w:rsidR="000F6EB7" w:rsidRDefault="000F6EB7" w:rsidP="00490DCF">
      <w:pPr>
        <w:pStyle w:val="ListParagraph"/>
        <w:numPr>
          <w:ilvl w:val="1"/>
          <w:numId w:val="26"/>
        </w:numPr>
      </w:pPr>
      <w:r>
        <w:t>Number of dispensing events per prescription</w:t>
      </w:r>
    </w:p>
    <w:p w14:paraId="3C72B26C" w14:textId="75DD154A" w:rsidR="00B41B8F" w:rsidRPr="00B41B8F" w:rsidRDefault="00B41B8F" w:rsidP="00B41B8F">
      <w:pPr>
        <w:pStyle w:val="ListParagraph"/>
        <w:numPr>
          <w:ilvl w:val="2"/>
          <w:numId w:val="26"/>
        </w:numPr>
      </w:pPr>
      <w:r>
        <w:t>This assessment will only be performed if a reliable matching method is devised</w:t>
      </w:r>
    </w:p>
    <w:p w14:paraId="6B077805" w14:textId="77777777" w:rsidR="000F6EB7" w:rsidRDefault="000F6EB7" w:rsidP="000F6EB7">
      <w:pPr>
        <w:rPr>
          <w:lang w:val="en-US"/>
        </w:rPr>
      </w:pPr>
    </w:p>
    <w:p w14:paraId="79CA5330" w14:textId="77777777" w:rsidR="009B58EF" w:rsidRPr="001C4DDF" w:rsidRDefault="009B58EF" w:rsidP="009B58EF">
      <w:pPr>
        <w:pStyle w:val="ListParagraph"/>
        <w:rPr>
          <w:b/>
          <w:bCs/>
        </w:rPr>
      </w:pPr>
    </w:p>
    <w:p w14:paraId="3656918B" w14:textId="06E38D75" w:rsidR="000F6EB7" w:rsidRDefault="000F6EB7" w:rsidP="000F6EB7">
      <w:pPr>
        <w:pStyle w:val="Heading2"/>
      </w:pPr>
      <w:bookmarkStart w:id="43" w:name="_Toc83124917"/>
      <w:r>
        <w:t>CDISC alignment</w:t>
      </w:r>
      <w:bookmarkEnd w:id="43"/>
    </w:p>
    <w:p w14:paraId="26149DE5" w14:textId="77777777" w:rsidR="000F6EB7" w:rsidRPr="000F6EB7" w:rsidRDefault="000F6EB7" w:rsidP="000F6EB7"/>
    <w:p w14:paraId="1956A2E9" w14:textId="3D86BEAE" w:rsidR="00911010" w:rsidRDefault="00911010" w:rsidP="00490DCF">
      <w:pPr>
        <w:pStyle w:val="ListParagraph"/>
        <w:numPr>
          <w:ilvl w:val="0"/>
          <w:numId w:val="25"/>
        </w:numPr>
        <w:tabs>
          <w:tab w:val="left" w:pos="993"/>
        </w:tabs>
        <w:ind w:left="426"/>
        <w:jc w:val="both"/>
        <w:rPr>
          <w:lang w:val="en-US"/>
        </w:rPr>
      </w:pPr>
      <w:r w:rsidRPr="00911010">
        <w:rPr>
          <w:lang w:val="en-US"/>
        </w:rPr>
        <w:t xml:space="preserve">Development of datasets </w:t>
      </w:r>
      <w:r>
        <w:rPr>
          <w:lang w:val="en-US"/>
        </w:rPr>
        <w:t>compliant with the Concomitant Medications (CM) Domain of the CDISC SDTM standards</w:t>
      </w:r>
    </w:p>
    <w:p w14:paraId="754DEA5B" w14:textId="77777777" w:rsidR="00B41B8F" w:rsidRDefault="00B41B8F" w:rsidP="00B41B8F">
      <w:pPr>
        <w:pStyle w:val="ListParagraph"/>
        <w:tabs>
          <w:tab w:val="left" w:pos="993"/>
        </w:tabs>
        <w:ind w:left="426"/>
        <w:jc w:val="both"/>
        <w:rPr>
          <w:lang w:val="en-US"/>
        </w:rPr>
      </w:pPr>
    </w:p>
    <w:p w14:paraId="41C7F82C" w14:textId="49249A65" w:rsidR="00911010" w:rsidRDefault="00911010" w:rsidP="00490DCF">
      <w:pPr>
        <w:pStyle w:val="ListParagraph"/>
        <w:numPr>
          <w:ilvl w:val="1"/>
          <w:numId w:val="25"/>
        </w:numPr>
        <w:tabs>
          <w:tab w:val="left" w:pos="993"/>
        </w:tabs>
        <w:ind w:left="851"/>
        <w:jc w:val="both"/>
        <w:rPr>
          <w:lang w:val="en-US"/>
        </w:rPr>
      </w:pPr>
      <w:r>
        <w:rPr>
          <w:lang w:val="en-US"/>
        </w:rPr>
        <w:t>This will include the description of which CM fields are required to capture the information contained in the RCD datasets, mappings between fields, description of transformations needed, and whether any useful additions could be made to the standards to accommodate these new sources</w:t>
      </w:r>
    </w:p>
    <w:p w14:paraId="1FC5536B" w14:textId="77777777" w:rsidR="00911010" w:rsidRDefault="00911010" w:rsidP="00911010">
      <w:pPr>
        <w:pStyle w:val="ListParagraph"/>
        <w:tabs>
          <w:tab w:val="left" w:pos="993"/>
        </w:tabs>
        <w:ind w:left="851"/>
        <w:jc w:val="both"/>
        <w:rPr>
          <w:lang w:val="en-US"/>
        </w:rPr>
      </w:pPr>
    </w:p>
    <w:p w14:paraId="6B3BDBA1" w14:textId="1857BE96" w:rsidR="00911010" w:rsidRPr="00911010" w:rsidRDefault="00911010" w:rsidP="00490DCF">
      <w:pPr>
        <w:pStyle w:val="ListParagraph"/>
        <w:numPr>
          <w:ilvl w:val="1"/>
          <w:numId w:val="25"/>
        </w:numPr>
        <w:tabs>
          <w:tab w:val="left" w:pos="993"/>
        </w:tabs>
        <w:ind w:left="851"/>
        <w:jc w:val="both"/>
        <w:rPr>
          <w:lang w:val="en-US"/>
        </w:rPr>
      </w:pPr>
      <w:r>
        <w:rPr>
          <w:lang w:val="en-US"/>
        </w:rPr>
        <w:t>The alignment of the datasets produced with the standards will be assessed using the Pinnacle 21 application</w:t>
      </w:r>
      <w:r w:rsidR="006B1B5A">
        <w:rPr>
          <w:lang w:val="en-US"/>
        </w:rPr>
        <w:fldChar w:fldCharType="begin"/>
      </w:r>
      <w:r w:rsidR="006B1B5A">
        <w:rPr>
          <w:lang w:val="en-US"/>
        </w:rPr>
        <w:instrText xml:space="preserve"> ADDIN ZOTERO_ITEM CSL_CITATION {"citationID":"kYMgZfvY","properties":{"formattedCitation":"\\super 7\\nosupersub{}","plainCitation":"7","noteIndex":0},"citationItems":[{"id":14523,"uris":["http://zotero.org/users/5813034/items/9UZ34EWH"],"uri":["http://zotero.org/users/5813034/items/9UZ34EWH"],"itemData":{"id":14523,"type":"webpage","title":"SDTM Validation Rules","URL":"https://www.pinnacle21.com/validation-rules/sdtm","author":[{"literal":"Pinnacle21"}]}}],"schema":"https://github.com/citation-style-language/schema/raw/master/csl-citation.json"} </w:instrText>
      </w:r>
      <w:r w:rsidR="006B1B5A">
        <w:rPr>
          <w:lang w:val="en-US"/>
        </w:rPr>
        <w:fldChar w:fldCharType="separate"/>
      </w:r>
      <w:r w:rsidR="006B1B5A" w:rsidRPr="006B1B5A">
        <w:rPr>
          <w:rFonts w:ascii="Calibri" w:cs="Calibri"/>
          <w:vertAlign w:val="superscript"/>
        </w:rPr>
        <w:t>7</w:t>
      </w:r>
      <w:r w:rsidR="006B1B5A">
        <w:rPr>
          <w:lang w:val="en-US"/>
        </w:rPr>
        <w:fldChar w:fldCharType="end"/>
      </w:r>
    </w:p>
    <w:p w14:paraId="187F2D59" w14:textId="6D6E91B1" w:rsidR="00D863CD" w:rsidRDefault="00D863CD" w:rsidP="00D863CD">
      <w:pPr>
        <w:rPr>
          <w:lang w:val="en-US"/>
        </w:rPr>
      </w:pPr>
    </w:p>
    <w:p w14:paraId="45D82950" w14:textId="04B6518A" w:rsidR="000F6EB7" w:rsidDel="00727FA4" w:rsidRDefault="000F6EB7" w:rsidP="000F6EB7">
      <w:pPr>
        <w:pStyle w:val="Heading2"/>
        <w:rPr>
          <w:del w:id="44" w:author="Guilherme Pessoa-Amorim [2]" w:date="2021-11-04T17:40:00Z"/>
          <w:lang w:val="en-US"/>
        </w:rPr>
      </w:pPr>
      <w:bookmarkStart w:id="45" w:name="_Toc83124918"/>
      <w:del w:id="46" w:author="Guilherme Pessoa-Amorim [2]" w:date="2021-11-04T17:40:00Z">
        <w:r w:rsidDel="00727FA4">
          <w:rPr>
            <w:lang w:val="en-US"/>
          </w:rPr>
          <w:delText>Continuous measures of medication adherence</w:delText>
        </w:r>
        <w:bookmarkEnd w:id="45"/>
      </w:del>
    </w:p>
    <w:p w14:paraId="2774D8E7" w14:textId="04A9F867" w:rsidR="000F6EB7" w:rsidDel="00727FA4" w:rsidRDefault="000F6EB7" w:rsidP="00D863CD">
      <w:pPr>
        <w:rPr>
          <w:del w:id="47" w:author="Guilherme Pessoa-Amorim [2]" w:date="2021-11-04T17:40:00Z"/>
          <w:lang w:val="en-US"/>
        </w:rPr>
      </w:pPr>
    </w:p>
    <w:p w14:paraId="04804B93" w14:textId="7CC55835" w:rsidR="00D863CD" w:rsidDel="00727FA4" w:rsidRDefault="00383016" w:rsidP="00490DCF">
      <w:pPr>
        <w:pStyle w:val="ListParagraph"/>
        <w:numPr>
          <w:ilvl w:val="0"/>
          <w:numId w:val="27"/>
        </w:numPr>
        <w:rPr>
          <w:del w:id="48" w:author="Guilherme Pessoa-Amorim [2]" w:date="2021-11-04T17:40:00Z"/>
          <w:lang w:val="en-US"/>
        </w:rPr>
      </w:pPr>
      <w:del w:id="49" w:author="Guilherme Pessoa-Amorim [2]" w:date="2021-11-04T17:40:00Z">
        <w:r w:rsidDel="00727FA4">
          <w:rPr>
            <w:lang w:val="en-US"/>
          </w:rPr>
          <w:delText>Derive commonly-used continuous measures of medication adherence (Proportion of Days Covered – PDC, and Medication Possession Ratio - MPC) from RCD</w:delText>
        </w:r>
        <w:r w:rsidR="006B1B5A" w:rsidDel="00727FA4">
          <w:rPr>
            <w:lang w:val="en-US"/>
          </w:rPr>
          <w:delText xml:space="preserve"> – as defined by Hess at al (2006)</w:delText>
        </w:r>
        <w:r w:rsidR="006B1B5A" w:rsidDel="00727FA4">
          <w:rPr>
            <w:lang w:val="en-US"/>
          </w:rPr>
          <w:fldChar w:fldCharType="begin"/>
        </w:r>
        <w:r w:rsidR="006B1B5A" w:rsidDel="00727FA4">
          <w:rPr>
            <w:lang w:val="en-US"/>
          </w:rPr>
          <w:delInstrText xml:space="preserve"> ADDIN ZOTERO_ITEM CSL_CITATION {"citationID":"h599w3X9","properties":{"formattedCitation":"\\super 8\\nosupersub{}","plainCitation":"8","noteIndex":0},"citationItems":[{"id":13494,"uris":["http://zotero.org/users/5813034/items/MWZTXKTX"],"uri":["http://zotero.org/users/5813034/items/MWZTXKTX"],"itemData":{"id":13494,"type":"article-journal","abstract":"Background:\n              A variety of measures have been developed to calculate refill adherence from administrative data such as pharmacy claims databases. These measures have focused on improving the accuracy of adherence measures or clarifying the evaluation time frame. As a result, there are many measures used to assess adherence that may or may not be comparable or accurate.\n            \n            \n              Objective:\n              To compare available refill adherence measures.\n            \n            \n              Methods:\n              A systematic literature review was conducted to identify current or recently used measures of calculating adherence from administrative data. A MEDLINE search (January 1990–March 2006) was undertaken using the search terms adherence or compliance in the title combined with administrative, pharmacy, or records in any field, including subheadings medical, nursing, and hospital records. Non-English articles were excluded. Seven hundred fifteen articles were available for review. Review articles and letters were excluded from measure selection, but were included in the search terms and used to identify additional research articles. Adherence measures were excluded if they were incompletely described, produced non-numeric values, or were duplicates. Eleven refill adherence measures were identified and compared using data from the LOSE Weight (Long-term Outcomes of Sibutramine Effectiveness on Weight) study. Measures compared include Continuous Measure of Medication Acquisition (CMA); Continuous Multiple Interval Measure of Oversupply (CMOS); Medication Possession Ratio (MPR); Medication Refill Adherence (MRA); Continuous Measure of Medication Gaps (CMG); Continuous, Single Interval Measure of Medication Aquisition (CSA); Proportion of Days Covered (PDC); Refill Compliance Rate (RCR); Medication Possession Ratio, modified (MPRm); Dates Between Fills Adherence Rate (DBR); and Compliance Rate (CR).\n            \n            \n              Results:\n              The results suggest that the CMA, CMOS, MPR, and MRA are identical in terms of measuring adherence to prescription refills throughout the study period, each with a value of 63.5%; CMG and PDC are slightly lower (63.0%) and are equivalent to MRA when oversupply is truncated. CR, MPRm, RCR, and CSA result in higher adherence values of 84.4%, 86.6%, 104.8%, and 109.7%, respectively.\n            \n            \n              Conclusions:\n              Five measures produce equivalent results for measuring prescription refill adherence over the evaluation period. Of these, MRA has the fewest calculations, is easily truncated if one desires to exclude surplus medication issues, and requires the least amount of data. MRA is therefore recommended as the preferred measure of adherence using administrative data.","container-title":"Annals of Pharmacotherapy","DOI":"10.1345/aph.1H018","ISSN":"1060-0280, 1542-6270","issue":"7-8","journalAbbreviation":"Ann Pharmacother","language":"en","page":"1280-1288","source":"DOI.org (Crossref)","title":"Measurement of Adherence in Pharmacy Administrative Databases: A Proposal for Standard Definitions and Preferred Measures","title-short":"Measurement of Adherence in Pharmacy Administrative Databases","URL":"http://journals.sagepub.com/doi/10.1345/aph.1H018","volume":"40","author":[{"family":"Hess","given":"Lisa M"},{"family":"Raebel","given":"Marsha A"},{"family":"Conner","given":"Douglas A"},{"family":"Malone","given":"Daniel C"}],"accessed":{"date-parts":[["2021",7,31]]},"issued":{"date-parts":[["2006",7]]}}}],"schema":"https://github.com/citation-style-language/schema/raw/master/csl-citation.json"} </w:delInstrText>
        </w:r>
        <w:r w:rsidR="006B1B5A" w:rsidDel="00727FA4">
          <w:rPr>
            <w:lang w:val="en-US"/>
          </w:rPr>
          <w:fldChar w:fldCharType="separate"/>
        </w:r>
        <w:r w:rsidR="006B1B5A" w:rsidRPr="006B1B5A" w:rsidDel="00727FA4">
          <w:rPr>
            <w:rFonts w:ascii="Calibri" w:cs="Calibri"/>
            <w:vertAlign w:val="superscript"/>
          </w:rPr>
          <w:delText>8</w:delText>
        </w:r>
        <w:r w:rsidR="006B1B5A" w:rsidDel="00727FA4">
          <w:rPr>
            <w:lang w:val="en-US"/>
          </w:rPr>
          <w:fldChar w:fldCharType="end"/>
        </w:r>
      </w:del>
    </w:p>
    <w:p w14:paraId="09A87E87" w14:textId="70950378" w:rsidR="00383016" w:rsidDel="00727FA4" w:rsidRDefault="00383016" w:rsidP="00490DCF">
      <w:pPr>
        <w:pStyle w:val="ListParagraph"/>
        <w:numPr>
          <w:ilvl w:val="1"/>
          <w:numId w:val="27"/>
        </w:numPr>
        <w:rPr>
          <w:del w:id="50" w:author="Guilherme Pessoa-Amorim [2]" w:date="2021-11-04T17:40:00Z"/>
          <w:lang w:val="en-US"/>
        </w:rPr>
      </w:pPr>
      <w:del w:id="51" w:author="Guilherme Pessoa-Amorim [2]" w:date="2021-11-04T17:40:00Z">
        <w:r w:rsidDel="00727FA4">
          <w:rPr>
            <w:lang w:val="en-US"/>
          </w:rPr>
          <w:delText>These measures require collection of data on “number of days prescribed/dispensed” or alternatively number of units dispensed and daily dose; if these are not provided, the following alternative methods will be explored:</w:delText>
        </w:r>
        <w:r w:rsidR="006B1B5A" w:rsidDel="00727FA4">
          <w:rPr>
            <w:lang w:val="en-US"/>
          </w:rPr>
          <w:fldChar w:fldCharType="begin"/>
        </w:r>
        <w:r w:rsidR="006B1B5A" w:rsidDel="00727FA4">
          <w:rPr>
            <w:lang w:val="en-US"/>
          </w:rPr>
          <w:delInstrText xml:space="preserve"> ADDIN ZOTERO_ITEM CSL_CITATION {"citationID":"lbSqZMHa","properties":{"formattedCitation":"\\super 5,9\\nosupersub{}","plainCitation":"5,9","noteIndex":0},"citationItems":[{"id":14158,"uris":["http://zotero.org/users/5813034/items/S73CC27Q"],"uri":["http://zotero.org/users/5813034/items/S73CC27Q"],"itemData":{"id":14158,"type":"article-journal","container-title":"European Journal of Clinical Pharmacology","DOI":"10.1007/s00228-021-03188-9","ISSN":"0031-6970, 1432-1041","journalAbbreviation":"Eur J Clin Pharmacol","language":"en","source":"DOI.org (Crossref)","title":"Pharmacoepidemiological methods for computing the duration of pharmacological prescriptions using secondary data sources","URL":"https://link.springer.com/10.1007/s00228-021-03188-9","author":[{"family":"Meaidi","given":"Marianne"},{"family":"Støvring","given":"Henrik"},{"family":"Rostgaard","given":"Klaus"},{"family":"Torp-Pedersen","given":"Christian"},{"family":"Kragholm","given":"Kristian Hay"},{"family":"Andersen","given":"Morten"},{"family":"Sessa","given":"Maurizio"}],"accessed":{"date-parts":[["2021",8,6]]},"issued":{"date-parts":[["2021",7,10]]}}},{"id":13697,"uris":["http://zotero.org/users/5813034/items/ZMHLSGF3"],"uri":["http://zotero.org/users/5813034/items/ZMHLSGF3"],"itemData":{"id":13697,"type":"article-journal","abstract":"INTRODUCTION: Heart failure (HF) is a chronic, debilitating and progressive disease associated with high morbidity and mortality. Evidence-based medications (EBMs) are the cornerstone of management of patients with HF. In Australia, these EBMs are subsidised by the Commonwealth Government under the Pharmaceutical Benefits Scheme. Suboptimal dispensing and non-adherence to these EBMs have been observed in patients with HF. Our study will investigate trends in dispensing patterns, as well as adherence and persistence of EBMs for HF. We will also identify factors influencing these patterns and their impact on long-term clinical outcomes.\nMETHODS AND ANALYSIS: This whole population-based cohort study will use longitudinal data for people aged 65-84 years who were hospitalised for HF in Western Australia between 2003 and 2008. Linked state-wide and national data will provide patient-level information on medication dispensing, medical visits, hospitalisations and death. Drug dispensing trends will be described, drug adherence and persistence estimated and the association with all-cause/cardiovascular death and hospitalisations reported.\nETHICS AND DISSEMINATION: This project has received approvals from the Western Australian Department of Health Human Research Ethics Committee and the Western Australian Aboriginal Health Ethics Committee. Results will be published in relevant cardiology journals and presented at national and international conferences.","container-title":"BMJ open","DOI":"10.1136/bmjopen-2016-014397","ISSN":"2044-6055","issue":"11","journalAbbreviation":"BMJ Open","language":"eng","note":"PMID: 27803111\nPMCID: PMC5128762","page":"e014397","source":"PubMed","title":"Long-term use of secondary prevention medications for heart failure in Western Australia: a protocol for a population-based cohort study","title-short":"Long-term use of secondary prevention medications for heart failure in Western Australia","volume":"6","author":[{"family":"Qin","given":"Xiwen"},{"family":"Teng","given":"Tiew-Hwa Katherine"},{"family":"Hung","given":"Joseph"},{"family":"Briffa","given":"Tom"},{"family":"Sanfilippo","given":"Frank M."}],"issued":{"date-parts":[["2016",11,1]]}}}],"schema":"https://github.com/citation-style-language/schema/raw/master/csl-citation.json"} </w:delInstrText>
        </w:r>
        <w:r w:rsidR="006B1B5A" w:rsidDel="00727FA4">
          <w:rPr>
            <w:lang w:val="en-US"/>
          </w:rPr>
          <w:fldChar w:fldCharType="separate"/>
        </w:r>
        <w:r w:rsidR="006B1B5A" w:rsidRPr="006B1B5A" w:rsidDel="00727FA4">
          <w:rPr>
            <w:rFonts w:ascii="Calibri" w:cs="Calibri"/>
            <w:vertAlign w:val="superscript"/>
          </w:rPr>
          <w:delText>5,9</w:delText>
        </w:r>
        <w:r w:rsidR="006B1B5A" w:rsidDel="00727FA4">
          <w:rPr>
            <w:lang w:val="en-US"/>
          </w:rPr>
          <w:fldChar w:fldCharType="end"/>
        </w:r>
        <w:r w:rsidR="006B1B5A" w:rsidDel="00727FA4">
          <w:rPr>
            <w:lang w:val="en-US"/>
          </w:rPr>
          <w:delText xml:space="preserve"> </w:delText>
        </w:r>
      </w:del>
    </w:p>
    <w:p w14:paraId="38338D01" w14:textId="6AAF21BF" w:rsidR="000F6EB7" w:rsidDel="00727FA4" w:rsidRDefault="000F6EB7" w:rsidP="00490DCF">
      <w:pPr>
        <w:pStyle w:val="ListParagraph"/>
        <w:numPr>
          <w:ilvl w:val="2"/>
          <w:numId w:val="27"/>
        </w:numPr>
        <w:rPr>
          <w:del w:id="52" w:author="Guilherme Pessoa-Amorim [2]" w:date="2021-11-04T17:40:00Z"/>
          <w:lang w:val="en-US"/>
        </w:rPr>
      </w:pPr>
      <w:del w:id="53" w:author="Guilherme Pessoa-Amorim [2]" w:date="2021-11-04T17:40:00Z">
        <w:r w:rsidDel="00727FA4">
          <w:rPr>
            <w:lang w:val="en-US"/>
          </w:rPr>
          <w:delText>Researcher-defined methods:</w:delText>
        </w:r>
      </w:del>
    </w:p>
    <w:p w14:paraId="5C2D9B7D" w14:textId="50928E61" w:rsidR="00383016" w:rsidDel="00727FA4" w:rsidRDefault="00383016" w:rsidP="00490DCF">
      <w:pPr>
        <w:pStyle w:val="ListParagraph"/>
        <w:numPr>
          <w:ilvl w:val="3"/>
          <w:numId w:val="27"/>
        </w:numPr>
        <w:rPr>
          <w:del w:id="54" w:author="Guilherme Pessoa-Amorim [2]" w:date="2021-11-04T17:40:00Z"/>
          <w:lang w:val="en-US"/>
        </w:rPr>
      </w:pPr>
      <w:del w:id="55" w:author="Guilherme Pessoa-Amorim [2]" w:date="2021-11-04T17:40:00Z">
        <w:r w:rsidDel="00727FA4">
          <w:rPr>
            <w:lang w:val="en-US"/>
          </w:rPr>
          <w:delText>Defining daily dose as the Defined Daily Dose (DDD)</w:delText>
        </w:r>
      </w:del>
    </w:p>
    <w:p w14:paraId="1C67B2BA" w14:textId="6B155786" w:rsidR="00383016" w:rsidDel="00727FA4" w:rsidRDefault="00383016" w:rsidP="00490DCF">
      <w:pPr>
        <w:pStyle w:val="ListParagraph"/>
        <w:numPr>
          <w:ilvl w:val="3"/>
          <w:numId w:val="27"/>
        </w:numPr>
        <w:rPr>
          <w:del w:id="56" w:author="Guilherme Pessoa-Amorim [2]" w:date="2021-11-04T17:40:00Z"/>
          <w:lang w:val="en-US"/>
        </w:rPr>
      </w:pPr>
      <w:del w:id="57" w:author="Guilherme Pessoa-Amorim [2]" w:date="2021-11-04T17:40:00Z">
        <w:r w:rsidDel="00727FA4">
          <w:rPr>
            <w:lang w:val="en-US"/>
          </w:rPr>
          <w:delText>Defining daily dose as one unit</w:delText>
        </w:r>
      </w:del>
    </w:p>
    <w:p w14:paraId="72143607" w14:textId="499329B7" w:rsidR="00FC1214" w:rsidDel="00727FA4" w:rsidRDefault="00FC1214" w:rsidP="00490DCF">
      <w:pPr>
        <w:pStyle w:val="ListParagraph"/>
        <w:numPr>
          <w:ilvl w:val="3"/>
          <w:numId w:val="27"/>
        </w:numPr>
        <w:rPr>
          <w:del w:id="58" w:author="Guilherme Pessoa-Amorim [2]" w:date="2021-11-04T17:40:00Z"/>
          <w:lang w:val="en-US"/>
        </w:rPr>
      </w:pPr>
      <w:del w:id="59" w:author="Guilherme Pessoa-Amorim [2]" w:date="2021-11-04T17:40:00Z">
        <w:r w:rsidDel="00727FA4">
          <w:rPr>
            <w:lang w:val="en-US"/>
          </w:rPr>
          <w:delText xml:space="preserve">Defining daily dose as the usual dose </w:delText>
        </w:r>
        <w:r w:rsidR="009B58EF" w:rsidDel="00727FA4">
          <w:rPr>
            <w:lang w:val="en-US"/>
          </w:rPr>
          <w:delText>(based on the Summary of Product Characteristics)</w:delText>
        </w:r>
      </w:del>
    </w:p>
    <w:p w14:paraId="0CC5E841" w14:textId="7181D665" w:rsidR="000F6EB7" w:rsidDel="00727FA4" w:rsidRDefault="000F6EB7" w:rsidP="00490DCF">
      <w:pPr>
        <w:pStyle w:val="ListParagraph"/>
        <w:numPr>
          <w:ilvl w:val="2"/>
          <w:numId w:val="27"/>
        </w:numPr>
        <w:rPr>
          <w:del w:id="60" w:author="Guilherme Pessoa-Amorim [2]" w:date="2021-11-04T17:40:00Z"/>
          <w:lang w:val="en-US"/>
        </w:rPr>
      </w:pPr>
      <w:del w:id="61" w:author="Guilherme Pessoa-Amorim [2]" w:date="2021-11-04T17:40:00Z">
        <w:r w:rsidDel="00727FA4">
          <w:rPr>
            <w:lang w:val="en-US"/>
          </w:rPr>
          <w:delText>Data-driven method</w:delText>
        </w:r>
      </w:del>
    </w:p>
    <w:p w14:paraId="02ADB8C8" w14:textId="18B23E05" w:rsidR="00FC1214" w:rsidDel="00727FA4" w:rsidRDefault="00383016" w:rsidP="00490DCF">
      <w:pPr>
        <w:pStyle w:val="ListParagraph"/>
        <w:numPr>
          <w:ilvl w:val="3"/>
          <w:numId w:val="27"/>
        </w:numPr>
        <w:rPr>
          <w:del w:id="62" w:author="Guilherme Pessoa-Amorim [2]" w:date="2021-11-04T17:40:00Z"/>
          <w:lang w:val="en-US"/>
        </w:rPr>
      </w:pPr>
      <w:del w:id="63" w:author="Guilherme Pessoa-Amorim [2]" w:date="2021-11-04T17:40:00Z">
        <w:r w:rsidDel="00727FA4">
          <w:rPr>
            <w:lang w:val="en-US"/>
          </w:rPr>
          <w:delText>Defining number of days prescribed/dispensed as the average number of days between a prescription/dispensing record for that drug group in each dataset</w:delText>
        </w:r>
        <w:r w:rsidR="009B58EF" w:rsidDel="00727FA4">
          <w:rPr>
            <w:lang w:val="en-US"/>
          </w:rPr>
          <w:delText xml:space="preserve"> (the lookback period)</w:delText>
        </w:r>
      </w:del>
    </w:p>
    <w:p w14:paraId="53AD4920" w14:textId="6C601F16" w:rsidR="00AF61C5" w:rsidRPr="00B41B8F" w:rsidDel="00727FA4" w:rsidRDefault="00AF61C5" w:rsidP="00AF61C5">
      <w:pPr>
        <w:pStyle w:val="ListParagraph"/>
        <w:numPr>
          <w:ilvl w:val="1"/>
          <w:numId w:val="27"/>
        </w:numPr>
        <w:rPr>
          <w:del w:id="64" w:author="Guilherme Pessoa-Amorim [2]" w:date="2021-11-04T17:40:00Z"/>
          <w:lang w:val="en-US"/>
        </w:rPr>
      </w:pPr>
      <w:del w:id="65" w:author="Guilherme Pessoa-Amorim [2]" w:date="2021-11-04T17:40:00Z">
        <w:r w:rsidRPr="00383016" w:rsidDel="00727FA4">
          <w:delText xml:space="preserve">For </w:delText>
        </w:r>
        <w:r w:rsidR="00383016" w:rsidDel="00727FA4">
          <w:delText>each measure, both</w:delText>
        </w:r>
        <w:r w:rsidRPr="00383016" w:rsidDel="00727FA4">
          <w:delText xml:space="preserve"> </w:delText>
        </w:r>
        <w:r w:rsidR="00383016" w:rsidDel="00727FA4">
          <w:delText>m</w:delText>
        </w:r>
        <w:r w:rsidRPr="00383016" w:rsidDel="00727FA4">
          <w:delText>ean/median</w:delText>
        </w:r>
        <w:r w:rsidR="00383016" w:rsidDel="00727FA4">
          <w:delText xml:space="preserve"> (and standard deviation or interquartile range)</w:delText>
        </w:r>
        <w:r w:rsidRPr="00383016" w:rsidDel="00727FA4">
          <w:delText xml:space="preserve"> and proportion over 80%</w:delText>
        </w:r>
        <w:r w:rsidR="00383016" w:rsidDel="00727FA4">
          <w:delText xml:space="preserve"> will be reported</w:delText>
        </w:r>
        <w:r w:rsidR="006B1B5A" w:rsidDel="00727FA4">
          <w:fldChar w:fldCharType="begin"/>
        </w:r>
        <w:r w:rsidR="006B1B5A" w:rsidDel="00727FA4">
          <w:delInstrText xml:space="preserve"> ADDIN ZOTERO_ITEM CSL_CITATION {"citationID":"NuL37rEQ","properties":{"formattedCitation":"\\super 10\\uc0\\u8211{}12\\nosupersub{}","plainCitation":"10–12","noteIndex":0},"citationItems":[{"id":12760,"uris":["http://zotero.org/users/5813034/items/TJT5NT3C"],"uri":["http://zotero.org/users/5813034/items/TJT5NT3C"],"itemData":{"id":12760,"type":"article-journal","container-title":"European Journal of Heart Failure","DOI":"10.1093/eurjhf/hfp142","ISSN":"13889842","issue":"11","journalAbbreviation":"European Journal of Heart Failure","language":"en","page":"1092-1098","source":"DOI.org (Crossref)","title":"Adherence to medication according to sex and age in the CHARM programme","URL":"http://doi.wiley.com/10.1093/eurjhf/hfp142","volume":"11","author":[{"family":"Granger","given":"Bradi B."},{"family":"Ekman","given":"Inger"},{"family":"Granger","given":"Christopher B."},{"family":"Ostergren","given":"Jan"},{"family":"Olofsson","given":"Bertil"},{"family":"Michelson","given":"Eric"},{"family":"McMurray","given":"John J.V."},{"family":"Yusuf","given":"Salim"},{"family":"Pfeffer","given":"Marc A."},{"family":"Swedberg","given":"Karl"}],"accessed":{"date-parts":[["2021",7,26]]},"issued":{"date-parts":[["2009",11]]}}},{"id":13429,"uris":["http://zotero.org/users/5813034/items/A249SL8I"],"uri":["http://zotero.org/users/5813034/items/A249SL8I"],"itemData":{"id":13429,"type":"article-journal","container-title":"Journal of Clinical Epidemiology","DOI":"10.1016/S0895-4356(96)00268-5","ISSN":"08954356","issue":"1","journalAbbreviation":"Journal of Clinical Epidemiology","language":"en","page":"105-116","source":"DOI.org (Crossref)","title":"The assessment of refill compliance using pharmacy records: Methods, validity, and applications","title-short":"The assessment of refill compliance using pharmacy records","URL":"https://linkinghub.elsevier.com/retrieve/pii/S0895435696002685","volume":"50","author":[{"family":"Steiner","given":"John F."},{"family":"Prochazka","given":"Allan V."}],"accessed":{"date-parts":[["2021",7,28]]},"issued":{"date-parts":[["1997",1]]}}},{"id":13765,"uris":["http://zotero.org/users/5813034/items/8AA4KZLJ"],"uri":["http://zotero.org/users/5813034/items/8AA4KZLJ"],"itemData":{"id":13765,"type":"article-journal","abstract":"OBJECTIVE: To identify the adherence value cut-off point that optimally stratifies good versus poor compliers using administratively derived adherence measures, the medication possession ratio (MPR) and the proportion of days covered (PDC) using hospitalization episode as the primary outcome among Medicaid eligible persons diagnosed with schizophrenia, diabetes, hypertension, congestive heart failure (CHF), or hyperlipidemia.\nRESEARCH DESIGN AND METHODS: This was a retrospective analysis of Arkansas Medicaid administrative claims data. Patients &gt; or =18 years old had to have at least one ICD-9-CM code for the study diseases during the recruitment period July 2000 through April 2004 and be continuously eligible for 6 months prior and 24 months after their first prescription for the target condition. Adherence rates to disease-specific drug therapy were assessed during 1 year using MPR and PDC. MAIN OUTCOME MEASURE AND ANALYSIS SCHEME: The primary outcome measure was any-cause and disease-related hospitalization. Univariate logistic regression models were used to predict hospitalizations. The optimum adherence value was based on the adherence value that corresponded to the upper most left point of the ROC curve corresponding to the maximum specificity and sensitivity.\nRESULTS: The optimal cut-off adherence value for the MPR and PDC in predicting any-cause hospitalization varied between 0.63 and 0.89 across the five cohorts. In predicting disease-specific hospitalization across the five cohorts, the optimal cut-off adherence values ranged from 0.58 to 0.85.\nCONCLUSIONS: This study provided an initial empirical basis for selecting 0.80 as a reasonable cut-off point that stratifies adherent and non-adherent patients based on predicting subsequent hospitalization across several highly prevalent chronic diseases. This cut-off point has been widely used in previous research and our findings suggest that it may be valid in these conditions; it is based on a single outcome measure, and additional research using these methods to identify adherence thresholds using other outcome metrics such as laboratory or physiologic measures, which may be more strongly related to adherence, is warranted.","container-title":"Current Medical Research and Opinion","DOI":"10.1185/03007990903126833","ISSN":"1473-4877","issue":"9","journalAbbreviation":"Curr Med Res Opin","language":"eng","note":"PMID: 19635045","page":"2303-2310","source":"PubMed","title":"Good and poor adherence: optimal cut-point for adherence measures using administrative claims data","title-short":"Good and poor adherence","volume":"25","author":[{"family":"Karve","given":"Sudeep"},{"family":"Cleves","given":"Mario A."},{"family":"Helm","given":"Mark"},{"family":"Hudson","given":"Teresa J."},{"family":"West","given":"Donna S."},{"family":"Martin","given":"Bradley C."}],"issued":{"date-parts":[["2009",9]]}}}],"schema":"https://github.com/citation-style-language/schema/raw/master/csl-citation.json"} </w:delInstrText>
        </w:r>
        <w:r w:rsidR="006B1B5A" w:rsidDel="00727FA4">
          <w:fldChar w:fldCharType="separate"/>
        </w:r>
        <w:r w:rsidR="006B1B5A" w:rsidRPr="006B1B5A" w:rsidDel="00727FA4">
          <w:rPr>
            <w:rFonts w:ascii="Calibri" w:cs="Calibri"/>
            <w:vertAlign w:val="superscript"/>
          </w:rPr>
          <w:delText>10–12</w:delText>
        </w:r>
        <w:r w:rsidR="006B1B5A" w:rsidDel="00727FA4">
          <w:fldChar w:fldCharType="end"/>
        </w:r>
      </w:del>
    </w:p>
    <w:p w14:paraId="77BD8B12" w14:textId="77777777" w:rsidR="00B41B8F" w:rsidRPr="00727FA4" w:rsidRDefault="00B41B8F" w:rsidP="00727FA4">
      <w:pPr>
        <w:rPr>
          <w:lang w:val="en-US"/>
          <w:rPrChange w:id="66" w:author="Guilherme Pessoa-Amorim [2]" w:date="2021-11-04T17:40:00Z">
            <w:rPr>
              <w:lang w:val="en-US"/>
            </w:rPr>
          </w:rPrChange>
        </w:rPr>
        <w:pPrChange w:id="67" w:author="Guilherme Pessoa-Amorim [2]" w:date="2021-11-04T17:40:00Z">
          <w:pPr>
            <w:pStyle w:val="ListParagraph"/>
            <w:ind w:left="1440"/>
          </w:pPr>
        </w:pPrChange>
      </w:pPr>
    </w:p>
    <w:p w14:paraId="7D1A1634" w14:textId="05DC25D3" w:rsidR="008173E1" w:rsidRDefault="008173E1" w:rsidP="008173E1">
      <w:pPr>
        <w:pStyle w:val="Heading2"/>
        <w:rPr>
          <w:lang w:val="en-US"/>
        </w:rPr>
      </w:pPr>
      <w:bookmarkStart w:id="68" w:name="_Toc83124919"/>
      <w:r w:rsidRPr="008173E1">
        <w:rPr>
          <w:lang w:val="en-US"/>
        </w:rPr>
        <w:t>Other exploratory assessments</w:t>
      </w:r>
      <w:bookmarkEnd w:id="68"/>
    </w:p>
    <w:p w14:paraId="69A3D51C" w14:textId="77777777" w:rsidR="008173E1" w:rsidRPr="008173E1" w:rsidRDefault="008173E1" w:rsidP="008173E1">
      <w:pPr>
        <w:rPr>
          <w:lang w:val="en-US"/>
        </w:rPr>
      </w:pPr>
    </w:p>
    <w:p w14:paraId="67DFFA96" w14:textId="5DA1B5BC" w:rsidR="008173E1" w:rsidRDefault="008173E1" w:rsidP="00490DCF">
      <w:pPr>
        <w:pStyle w:val="ListParagraph"/>
        <w:numPr>
          <w:ilvl w:val="0"/>
          <w:numId w:val="20"/>
        </w:numPr>
        <w:tabs>
          <w:tab w:val="left" w:pos="993"/>
        </w:tabs>
        <w:ind w:left="0" w:firstLine="709"/>
        <w:jc w:val="both"/>
      </w:pPr>
      <w:r w:rsidRPr="00A9453C">
        <w:rPr>
          <w:b/>
          <w:bCs/>
        </w:rPr>
        <w:t xml:space="preserve">Proportion </w:t>
      </w:r>
      <w:r>
        <w:rPr>
          <w:b/>
          <w:bCs/>
        </w:rPr>
        <w:t xml:space="preserve">of ORION-4 participants </w:t>
      </w:r>
      <w:r w:rsidRPr="00A9453C">
        <w:rPr>
          <w:b/>
          <w:bCs/>
        </w:rPr>
        <w:t>self-reported as not taking a statin at randomisation due to intolerance who have evidence of trying at least 3 different statins in the past</w:t>
      </w:r>
      <w:r w:rsidRPr="002A1D90">
        <w:t xml:space="preserve"> (in the Dispensing dataset)</w:t>
      </w:r>
    </w:p>
    <w:p w14:paraId="169D3791" w14:textId="651B5C60" w:rsidR="008173E1" w:rsidRPr="008173E1" w:rsidRDefault="008173E1" w:rsidP="00490DCF">
      <w:pPr>
        <w:pStyle w:val="ListParagraph"/>
        <w:numPr>
          <w:ilvl w:val="1"/>
          <w:numId w:val="20"/>
        </w:numPr>
        <w:tabs>
          <w:tab w:val="left" w:pos="993"/>
        </w:tabs>
        <w:ind w:left="1134"/>
        <w:jc w:val="both"/>
      </w:pPr>
      <w:r>
        <w:t>NB:  although of clinical interest to ORION-4, this assessment has not been included in the secondary outcomes as it explores how different data sources can complement each other</w:t>
      </w:r>
      <w:r w:rsidR="002C12F5">
        <w:t>,</w:t>
      </w:r>
      <w:r>
        <w:t xml:space="preserve"> rather than comparing them  </w:t>
      </w:r>
    </w:p>
    <w:p w14:paraId="6B925551" w14:textId="7B216148" w:rsidR="008173E1" w:rsidRDefault="008173E1">
      <w:pPr>
        <w:rPr>
          <w:b/>
          <w:bCs/>
          <w:lang w:val="en-US"/>
        </w:rPr>
      </w:pPr>
    </w:p>
    <w:p w14:paraId="4A9E08B5" w14:textId="5BE281D1" w:rsidR="00083D41" w:rsidRPr="00083D41" w:rsidRDefault="00083D41" w:rsidP="00490DCF">
      <w:pPr>
        <w:pStyle w:val="ListParagraph"/>
        <w:numPr>
          <w:ilvl w:val="0"/>
          <w:numId w:val="20"/>
        </w:numPr>
        <w:tabs>
          <w:tab w:val="left" w:pos="993"/>
        </w:tabs>
        <w:ind w:left="0" w:firstLine="709"/>
        <w:jc w:val="both"/>
        <w:rPr>
          <w:b/>
          <w:bCs/>
          <w:lang w:val="en-US"/>
        </w:rPr>
      </w:pPr>
      <w:commentRangeStart w:id="69"/>
      <w:r>
        <w:rPr>
          <w:b/>
          <w:bCs/>
          <w:lang w:val="en-US"/>
        </w:rPr>
        <w:lastRenderedPageBreak/>
        <w:t xml:space="preserve">Association of statin intensity </w:t>
      </w:r>
      <w:r w:rsidRPr="00083D41">
        <w:rPr>
          <w:lang w:val="en-US"/>
        </w:rPr>
        <w:t>(three groups as per protocol: high-, low-moderate</w:t>
      </w:r>
      <w:r w:rsidR="00B41B8F">
        <w:rPr>
          <w:lang w:val="en-US"/>
        </w:rPr>
        <w:t xml:space="preserve"> intensity</w:t>
      </w:r>
      <w:r w:rsidRPr="00083D41">
        <w:rPr>
          <w:lang w:val="en-US"/>
        </w:rPr>
        <w:t>, and none)</w:t>
      </w:r>
      <w:r>
        <w:rPr>
          <w:b/>
          <w:bCs/>
          <w:lang w:val="en-US"/>
        </w:rPr>
        <w:t xml:space="preserve"> with LDL levels at </w:t>
      </w:r>
      <w:proofErr w:type="spellStart"/>
      <w:r>
        <w:rPr>
          <w:b/>
          <w:bCs/>
          <w:lang w:val="en-US"/>
        </w:rPr>
        <w:t>randomisation</w:t>
      </w:r>
      <w:proofErr w:type="spellEnd"/>
      <w:r>
        <w:rPr>
          <w:b/>
          <w:bCs/>
          <w:lang w:val="en-US"/>
        </w:rPr>
        <w:t xml:space="preserve"> for ORION-4 participants</w:t>
      </w:r>
      <w:r w:rsidR="00B41B8F">
        <w:rPr>
          <w:b/>
          <w:bCs/>
          <w:lang w:val="en-US"/>
        </w:rPr>
        <w:t>,</w:t>
      </w:r>
      <w:r>
        <w:rPr>
          <w:b/>
          <w:bCs/>
          <w:lang w:val="en-US"/>
        </w:rPr>
        <w:t xml:space="preserve"> </w:t>
      </w:r>
      <w:r w:rsidRPr="00083D41">
        <w:rPr>
          <w:lang w:val="en-US"/>
        </w:rPr>
        <w:t>according to each data source</w:t>
      </w:r>
      <w:commentRangeEnd w:id="69"/>
      <w:r w:rsidR="002C12F5">
        <w:rPr>
          <w:rStyle w:val="CommentReference"/>
        </w:rPr>
        <w:commentReference w:id="69"/>
      </w:r>
    </w:p>
    <w:p w14:paraId="5D55DAE9" w14:textId="41BBF463" w:rsidR="008173E1" w:rsidRDefault="008173E1">
      <w:pPr>
        <w:rPr>
          <w:b/>
          <w:bCs/>
          <w:lang w:val="en-US"/>
        </w:rPr>
      </w:pPr>
    </w:p>
    <w:p w14:paraId="629B4857" w14:textId="77777777" w:rsidR="008173E1" w:rsidRDefault="008173E1">
      <w:pPr>
        <w:rPr>
          <w:b/>
          <w:bCs/>
          <w:lang w:val="en-US"/>
        </w:rPr>
      </w:pPr>
    </w:p>
    <w:p w14:paraId="5B851387" w14:textId="3027FE81" w:rsidR="00FC1214" w:rsidRDefault="00EB2C30" w:rsidP="00FC1214">
      <w:pPr>
        <w:pStyle w:val="Heading1"/>
      </w:pPr>
      <w:bookmarkStart w:id="70" w:name="_Toc83124920"/>
      <w:r>
        <w:t>D</w:t>
      </w:r>
      <w:r w:rsidR="00FC1214">
        <w:t>ata monitoring</w:t>
      </w:r>
      <w:bookmarkEnd w:id="70"/>
    </w:p>
    <w:p w14:paraId="7093F2CB" w14:textId="77777777" w:rsidR="003531BB" w:rsidRDefault="003531BB" w:rsidP="00FC1214">
      <w:pPr>
        <w:jc w:val="both"/>
      </w:pPr>
    </w:p>
    <w:p w14:paraId="5F57A9DD" w14:textId="496491AF" w:rsidR="003531BB" w:rsidRDefault="00FC1214" w:rsidP="00FC1214">
      <w:pPr>
        <w:jc w:val="both"/>
      </w:pPr>
      <w:r>
        <w:t xml:space="preserve">All data included in this study </w:t>
      </w:r>
      <w:proofErr w:type="gramStart"/>
      <w:r>
        <w:t>will be kept in secure and backed up servers maintained by the Nuffield Department of Population Health at the University of Oxford</w:t>
      </w:r>
      <w:proofErr w:type="gramEnd"/>
      <w:r>
        <w:t xml:space="preserve">. This includes data from ongoing randomised trials. All analyses </w:t>
      </w:r>
      <w:proofErr w:type="gramStart"/>
      <w:r>
        <w:t>will be performed</w:t>
      </w:r>
      <w:proofErr w:type="gramEnd"/>
      <w:r>
        <w:t xml:space="preserve"> on copies of the data maintained by each trial team in the respective study database</w:t>
      </w:r>
      <w:r w:rsidR="003531BB">
        <w:t xml:space="preserve"> (mirror databases hosted in INGRES servers for AMALFI and ORION-4, and local copies of the study data for RECOVERY kept in dedicated and secure folders)</w:t>
      </w:r>
      <w:r>
        <w:t xml:space="preserve">. </w:t>
      </w:r>
    </w:p>
    <w:p w14:paraId="7AB14953" w14:textId="77777777" w:rsidR="003531BB" w:rsidRDefault="003531BB" w:rsidP="00FC1214">
      <w:pPr>
        <w:jc w:val="both"/>
      </w:pPr>
    </w:p>
    <w:p w14:paraId="1B4B130A" w14:textId="0CE56C48" w:rsidR="00FC1214" w:rsidRDefault="003531BB" w:rsidP="00FC1214">
      <w:pPr>
        <w:jc w:val="both"/>
      </w:pPr>
      <w:r>
        <w:t>All scripts and outputs</w:t>
      </w:r>
      <w:r w:rsidR="00FC1214">
        <w:t xml:space="preserve"> used </w:t>
      </w:r>
      <w:proofErr w:type="gramStart"/>
      <w:r w:rsidR="00FC1214">
        <w:t>will be saved</w:t>
      </w:r>
      <w:proofErr w:type="gramEnd"/>
      <w:r w:rsidR="00FC1214">
        <w:t xml:space="preserve"> in specific folders with restricted and password-protected access provided only to the author of this document and the supervision team.</w:t>
      </w:r>
    </w:p>
    <w:p w14:paraId="2A2616D0" w14:textId="77777777" w:rsidR="00FC1214" w:rsidRPr="00ED1B27" w:rsidRDefault="00FC1214" w:rsidP="00FC1214"/>
    <w:p w14:paraId="1245FB8A" w14:textId="4832E1B8" w:rsidR="00FC1214" w:rsidRDefault="00E764A3" w:rsidP="00FC1214">
      <w:pPr>
        <w:pStyle w:val="Heading1"/>
      </w:pPr>
      <w:bookmarkStart w:id="71" w:name="_Toc83124921"/>
      <w:r>
        <w:t>S</w:t>
      </w:r>
      <w:r w:rsidR="00FC1214">
        <w:t>oftware</w:t>
      </w:r>
      <w:bookmarkEnd w:id="71"/>
      <w:r w:rsidR="00FC1214">
        <w:t xml:space="preserve"> </w:t>
      </w:r>
    </w:p>
    <w:p w14:paraId="44F19CE4" w14:textId="77777777" w:rsidR="003531BB" w:rsidRDefault="003531BB" w:rsidP="00E764A3">
      <w:pPr>
        <w:jc w:val="both"/>
      </w:pPr>
    </w:p>
    <w:p w14:paraId="3ABF5564" w14:textId="51B3F164" w:rsidR="003531BB" w:rsidRDefault="00FC1214" w:rsidP="003531BB">
      <w:pPr>
        <w:jc w:val="both"/>
      </w:pPr>
      <w:r>
        <w:t>R Studio version 1.4.1717 (or later) and R version 4.1.0 (or later) for Windows will be used for data</w:t>
      </w:r>
      <w:r w:rsidR="003531BB">
        <w:t xml:space="preserve"> retrieval,</w:t>
      </w:r>
      <w:r>
        <w:t xml:space="preserve"> manipulation, analysis, and visualization.</w:t>
      </w:r>
      <w:r w:rsidR="006B1B5A">
        <w:fldChar w:fldCharType="begin"/>
      </w:r>
      <w:r w:rsidR="006B1B5A">
        <w:instrText xml:space="preserve"> ADDIN ZOTERO_ITEM CSL_CITATION {"citationID":"bULE96Dl","properties":{"formattedCitation":"\\super 13,14\\nosupersub{}","plainCitation":"13,14","noteIndex":0},"citationItems":[{"id":14524,"uris":["http://zotero.org/users/5813034/items/QVRV4V4L"],"uri":["http://zotero.org/users/5813034/items/QVRV4V4L"],"itemData":{"id":14524,"type":"paper-conference","event-place":"R Foundation for Statistical Computing, Vienna Austria","publisher-place":"R Foundation for Statistical Computing, Vienna Austria","title":"A Language and Enviroment for Statistical Computing","author":[{"literal":"R Core Team"}],"issued":{"date-parts":[["2017"]]}}},{"id":14525,"uris":["http://zotero.org/users/5813034/items/GDRLDGKF"],"uri":["http://zotero.org/users/5813034/items/GDRLDGKF"],"itemData":{"id":14525,"type":"paper-conference","event-place":"RStudio, PBC, Boston, MA","publisher-place":"RStudio, PBC, Boston, MA","title":"RStudio: Integrated Development for R.","author":[{"literal":"RStudio Team"}],"issued":{"date-parts":[["2020"]]}}}],"schema":"https://github.com/citation-style-language/schema/raw/master/csl-citation.json"} </w:instrText>
      </w:r>
      <w:r w:rsidR="006B1B5A">
        <w:fldChar w:fldCharType="separate"/>
      </w:r>
      <w:r w:rsidR="006B1B5A" w:rsidRPr="006B1B5A">
        <w:rPr>
          <w:rFonts w:ascii="Calibri" w:cs="Calibri"/>
          <w:vertAlign w:val="superscript"/>
        </w:rPr>
        <w:t>13,14</w:t>
      </w:r>
      <w:r w:rsidR="006B1B5A">
        <w:fldChar w:fldCharType="end"/>
      </w:r>
    </w:p>
    <w:p w14:paraId="638FB70D" w14:textId="77777777" w:rsidR="003531BB" w:rsidRDefault="003531BB" w:rsidP="003531BB">
      <w:pPr>
        <w:jc w:val="both"/>
      </w:pPr>
    </w:p>
    <w:p w14:paraId="49A6F8A7" w14:textId="45F402CC" w:rsidR="00E764A3" w:rsidRDefault="003531BB" w:rsidP="00E764A3">
      <w:pPr>
        <w:jc w:val="both"/>
      </w:pPr>
      <w:r>
        <w:t xml:space="preserve">Data hosted in the AMALFI and ORION-4 study databases will be retrieved using SQL queries ran from within the R Studio environment using Open Database Connectivity (ODBC) connections, implemented through the </w:t>
      </w:r>
      <w:proofErr w:type="spellStart"/>
      <w:r w:rsidRPr="003531BB">
        <w:rPr>
          <w:i/>
          <w:iCs/>
        </w:rPr>
        <w:t>odbc</w:t>
      </w:r>
      <w:proofErr w:type="spellEnd"/>
      <w:r>
        <w:t xml:space="preserve"> package.</w:t>
      </w:r>
      <w:r w:rsidR="006B1B5A">
        <w:fldChar w:fldCharType="begin"/>
      </w:r>
      <w:r w:rsidR="006B1B5A">
        <w:instrText xml:space="preserve"> ADDIN ZOTERO_ITEM CSL_CITATION {"citationID":"3ldXtAAm","properties":{"formattedCitation":"\\super 15\\nosupersub{}","plainCitation":"15","noteIndex":0},"citationItems":[{"id":14526,"uris":["http://zotero.org/users/5813034/items/8MEGRGNG"],"uri":["http://zotero.org/users/5813034/items/8MEGRGNG"],"itemData":{"id":14526,"type":"paper-conference","title":"Package ‘odbc’","URL":"https://cran.r-project.org/web/packages/odbc/odbc.pdf","author":[{"literal":"Hadley Wickham"}],"issued":{"date-parts":[["2021",4,1]]}}}],"schema":"https://github.com/citation-style-language/schema/raw/master/csl-citation.json"} </w:instrText>
      </w:r>
      <w:r w:rsidR="006B1B5A">
        <w:fldChar w:fldCharType="separate"/>
      </w:r>
      <w:r w:rsidR="006B1B5A" w:rsidRPr="006B1B5A">
        <w:rPr>
          <w:rFonts w:ascii="Calibri" w:cs="Calibri"/>
          <w:vertAlign w:val="superscript"/>
        </w:rPr>
        <w:t>15</w:t>
      </w:r>
      <w:r w:rsidR="006B1B5A">
        <w:fldChar w:fldCharType="end"/>
      </w:r>
    </w:p>
    <w:p w14:paraId="1432467F" w14:textId="77777777" w:rsidR="003531BB" w:rsidRDefault="003531BB" w:rsidP="00E764A3">
      <w:pPr>
        <w:jc w:val="both"/>
      </w:pPr>
    </w:p>
    <w:p w14:paraId="69BDB7A4" w14:textId="29FA0974" w:rsidR="00E764A3" w:rsidRDefault="000F6EB7" w:rsidP="00E764A3">
      <w:pPr>
        <w:jc w:val="both"/>
      </w:pPr>
      <w:r>
        <w:t>In addition to the base R language, th</w:t>
      </w:r>
      <w:r w:rsidRPr="000F6EB7">
        <w:t xml:space="preserve">e </w:t>
      </w:r>
      <w:proofErr w:type="spellStart"/>
      <w:r w:rsidR="00FC1214" w:rsidRPr="003531BB">
        <w:rPr>
          <w:i/>
          <w:iCs/>
        </w:rPr>
        <w:t>tidyverse</w:t>
      </w:r>
      <w:proofErr w:type="spellEnd"/>
      <w:r w:rsidRPr="000F6EB7">
        <w:t xml:space="preserve"> package ecosystem</w:t>
      </w:r>
      <w:r w:rsidR="006B20A9">
        <w:fldChar w:fldCharType="begin"/>
      </w:r>
      <w:r w:rsidR="006B20A9">
        <w:instrText xml:space="preserve"> ADDIN ZOTERO_ITEM CSL_CITATION {"citationID":"6wQfbFzH","properties":{"formattedCitation":"\\super 16\\nosupersub{}","plainCitation":"16","noteIndex":0},"citationItems":[{"id":14527,"uris":["http://zotero.org/users/5813034/items/SBWUA6NQ"],"uri":["http://zotero.org/users/5813034/items/SBWUA6NQ"],"itemData":{"id":14527,"type":"article-journal","container-title":"Journal of Open Source Software","DOI":"10.21105/joss.01686","ISSN":"2475-9066","issue":"43","journalAbbreviation":"JOSS","page":"1686","source":"DOI.org (Crossref)","title":"Welcome to the Tidyverse","URL":"https://joss.theoj.org/papers/10.21105/joss.01686","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accessed":{"date-parts":[["2021",9,21]]},"issued":{"date-parts":[["2019",11,21]]}}}],"schema":"https://github.com/citation-style-language/schema/raw/master/csl-citation.json"} </w:instrText>
      </w:r>
      <w:r w:rsidR="006B20A9">
        <w:fldChar w:fldCharType="separate"/>
      </w:r>
      <w:r w:rsidR="006B20A9" w:rsidRPr="006B20A9">
        <w:rPr>
          <w:rFonts w:ascii="Calibri" w:cs="Calibri"/>
          <w:vertAlign w:val="superscript"/>
        </w:rPr>
        <w:t>16</w:t>
      </w:r>
      <w:r w:rsidR="006B20A9">
        <w:fldChar w:fldCharType="end"/>
      </w:r>
      <w:r w:rsidRPr="000F6EB7">
        <w:t xml:space="preserve"> will be </w:t>
      </w:r>
      <w:r>
        <w:t xml:space="preserve">employed for most tasks of </w:t>
      </w:r>
      <w:r w:rsidRPr="000F6EB7">
        <w:t>data manipulation</w:t>
      </w:r>
      <w:r>
        <w:t xml:space="preserve"> and visualization; this</w:t>
      </w:r>
      <w:r w:rsidR="00E764A3">
        <w:t xml:space="preserve"> will</w:t>
      </w:r>
      <w:r>
        <w:t xml:space="preserve"> include the </w:t>
      </w:r>
      <w:proofErr w:type="spellStart"/>
      <w:r w:rsidRPr="003531BB">
        <w:rPr>
          <w:i/>
          <w:iCs/>
        </w:rPr>
        <w:t>dplyr</w:t>
      </w:r>
      <w:proofErr w:type="spellEnd"/>
      <w:r w:rsidRPr="003531BB">
        <w:rPr>
          <w:i/>
          <w:iCs/>
        </w:rPr>
        <w:t xml:space="preserve">, </w:t>
      </w:r>
      <w:proofErr w:type="spellStart"/>
      <w:r w:rsidRPr="003531BB">
        <w:rPr>
          <w:i/>
          <w:iCs/>
        </w:rPr>
        <w:t>dtplyr</w:t>
      </w:r>
      <w:proofErr w:type="spellEnd"/>
      <w:r w:rsidRPr="003531BB">
        <w:rPr>
          <w:i/>
          <w:iCs/>
        </w:rPr>
        <w:t xml:space="preserve">, </w:t>
      </w:r>
      <w:proofErr w:type="spellStart"/>
      <w:r w:rsidRPr="003531BB">
        <w:rPr>
          <w:i/>
          <w:iCs/>
        </w:rPr>
        <w:t>lubridate</w:t>
      </w:r>
      <w:proofErr w:type="spellEnd"/>
      <w:r w:rsidRPr="003531BB">
        <w:rPr>
          <w:i/>
          <w:iCs/>
        </w:rPr>
        <w:t>,</w:t>
      </w:r>
      <w:r>
        <w:t xml:space="preserve"> and </w:t>
      </w:r>
      <w:proofErr w:type="spellStart"/>
      <w:r w:rsidRPr="003531BB">
        <w:rPr>
          <w:i/>
          <w:iCs/>
        </w:rPr>
        <w:t>stringr</w:t>
      </w:r>
      <w:proofErr w:type="spellEnd"/>
      <w:r>
        <w:t xml:space="preserve"> packages for data manipulation, and the </w:t>
      </w:r>
      <w:r w:rsidR="00FC1214" w:rsidRPr="003531BB">
        <w:rPr>
          <w:i/>
          <w:iCs/>
        </w:rPr>
        <w:t>ggplot2</w:t>
      </w:r>
      <w:r w:rsidR="00FC1214" w:rsidRPr="000F6EB7">
        <w:t xml:space="preserve"> </w:t>
      </w:r>
      <w:r w:rsidRPr="000F6EB7">
        <w:t xml:space="preserve">package </w:t>
      </w:r>
      <w:r w:rsidR="00FC1214" w:rsidRPr="000F6EB7">
        <w:t>for data visualization</w:t>
      </w:r>
      <w:r>
        <w:t xml:space="preserve">. </w:t>
      </w:r>
      <w:r w:rsidR="00E764A3">
        <w:t xml:space="preserve">Other packages might </w:t>
      </w:r>
      <w:proofErr w:type="gramStart"/>
      <w:r w:rsidR="00E764A3">
        <w:t>be used</w:t>
      </w:r>
      <w:proofErr w:type="gramEnd"/>
      <w:r w:rsidR="00E764A3">
        <w:t xml:space="preserve"> as needed, and will be identified in the respective R script files</w:t>
      </w:r>
    </w:p>
    <w:p w14:paraId="2A28E68A" w14:textId="77777777" w:rsidR="00E764A3" w:rsidRDefault="00E764A3" w:rsidP="00E764A3">
      <w:pPr>
        <w:jc w:val="both"/>
      </w:pPr>
    </w:p>
    <w:p w14:paraId="3C3F4689" w14:textId="5DD23BEF" w:rsidR="00FC1214" w:rsidRPr="000F6EB7" w:rsidRDefault="000F6EB7" w:rsidP="00E764A3">
      <w:pPr>
        <w:jc w:val="both"/>
      </w:pPr>
      <w:r>
        <w:t xml:space="preserve">Additionally, the </w:t>
      </w:r>
      <w:proofErr w:type="spellStart"/>
      <w:r w:rsidRPr="003531BB">
        <w:rPr>
          <w:i/>
          <w:iCs/>
        </w:rPr>
        <w:t>a</w:t>
      </w:r>
      <w:r w:rsidR="00FC1214" w:rsidRPr="003531BB">
        <w:rPr>
          <w:i/>
          <w:iCs/>
        </w:rPr>
        <w:t>dhereR</w:t>
      </w:r>
      <w:proofErr w:type="spellEnd"/>
      <w:r w:rsidR="00FC1214" w:rsidRPr="000F6EB7">
        <w:t xml:space="preserve"> </w:t>
      </w:r>
      <w:r>
        <w:t>package</w:t>
      </w:r>
      <w:r w:rsidR="006B20A9">
        <w:fldChar w:fldCharType="begin"/>
      </w:r>
      <w:r w:rsidR="006B20A9">
        <w:instrText xml:space="preserve"> ADDIN ZOTERO_ITEM CSL_CITATION {"citationID":"RSw25v84","properties":{"formattedCitation":"\\super 17\\nosupersub{}","plainCitation":"17","noteIndex":0},"citationItems":[{"id":14130,"uris":["http://zotero.org/users/5813034/items/Y3MGZVTV"],"uri":["http://zotero.org/users/5813034/items/Y3MGZVTV"],"itemData":{"id":14130,"type":"article-journal","abstract":"Adherence to medications is an important indicator of the quality of medication management and impacts on health outcomes and cost-effectiveness of healthcare delivery. Electronic healthcare data (EHD) are increasingly used to estimate adherence in research and clinical practice, yet standardization and transparency of data processing are still a concern. Comprehensive and flexible open-source algorithms can facilitate the development of high-quality, consistent, and reproducible evidence in this field. Some EHD-based clinical decision support systems (CDSS) include visualization of medication histories, but this is rarely integrated in adherence analyses and not easily accessible for data exploration or implementation in new clinical settings. We introduce AdhereR, a package for the widely used open-source statistical environment R, designed to support researchers in computing EHD-based adherence estimates and in visualizing individual medication histories and adherence patterns. AdhereR implements a set of functions that are consistent with current adherence guidelines, definitions and operationalizations. We illustrate the use of AdhereR with an example dataset of 2-year records of 100 patients and describe the various analysis choices possible and how they can be adapted to different health conditions and types of medications. The package is freely available for use and its implementation facilitates the integration of medication history visualizations in open-source CDSS platforms.","container-title":"PloS One","DOI":"10.1371/journal.pone.0174426","ISSN":"1932-6203","issue":"4","journalAbbreviation":"PLoS One","language":"eng","note":"PMID: 28445530\nPMCID: PMC5405929","page":"e0174426","source":"PubMed","title":"Computation of adherence to medication and visualization of medication histories in R with AdhereR: Towards transparent and reproducible use of electronic healthcare data","title-short":"Computation of adherence to medication and visualization of medication histories in R with AdhereR","volume":"12","author":[{"family":"Dima","given":"Alexandra Lelia"},{"family":"Dediu","given":"Dan"}],"issued":{"date-parts":[["2017"]]}}}],"schema":"https://github.com/citation-style-language/schema/raw/master/csl-citation.json"} </w:instrText>
      </w:r>
      <w:r w:rsidR="006B20A9">
        <w:fldChar w:fldCharType="separate"/>
      </w:r>
      <w:r w:rsidR="006B20A9" w:rsidRPr="006B20A9">
        <w:rPr>
          <w:rFonts w:ascii="Calibri" w:cs="Calibri"/>
          <w:vertAlign w:val="superscript"/>
        </w:rPr>
        <w:t>17</w:t>
      </w:r>
      <w:r w:rsidR="006B20A9">
        <w:fldChar w:fldCharType="end"/>
      </w:r>
      <w:r>
        <w:t xml:space="preserve"> will be used to </w:t>
      </w:r>
      <w:r w:rsidR="00FC1214" w:rsidRPr="000F6EB7">
        <w:t>calculate adherence measures</w:t>
      </w:r>
      <w:r>
        <w:t xml:space="preserve"> (see section 5</w:t>
      </w:r>
      <w:r w:rsidR="00EB2C30">
        <w:t>.3</w:t>
      </w:r>
      <w:r>
        <w:t>)</w:t>
      </w:r>
    </w:p>
    <w:p w14:paraId="3147D53A" w14:textId="37FFD006" w:rsidR="00FC1214" w:rsidRDefault="00FC1214" w:rsidP="00FC1214">
      <w:pPr>
        <w:rPr>
          <w:b/>
          <w:bCs/>
        </w:rPr>
      </w:pPr>
    </w:p>
    <w:p w14:paraId="6BDC3724" w14:textId="057A5BAC" w:rsidR="00F52E1F" w:rsidRDefault="00E764A3" w:rsidP="00FC1214">
      <w:pPr>
        <w:rPr>
          <w:highlight w:val="yellow"/>
        </w:rPr>
      </w:pPr>
      <w:commentRangeStart w:id="72"/>
      <w:r w:rsidRPr="00E764A3">
        <w:rPr>
          <w:highlight w:val="yellow"/>
        </w:rPr>
        <w:t>All code used to data analysis will be kept for inspection and reuse and hosted in GitHub at github.com/</w:t>
      </w:r>
      <w:proofErr w:type="spellStart"/>
      <w:r w:rsidRPr="00E764A3">
        <w:rPr>
          <w:highlight w:val="yellow"/>
        </w:rPr>
        <w:t>gpessoaamorim</w:t>
      </w:r>
      <w:proofErr w:type="spellEnd"/>
      <w:r w:rsidRPr="00E764A3">
        <w:rPr>
          <w:highlight w:val="yellow"/>
        </w:rPr>
        <w:t>/DPhil</w:t>
      </w:r>
      <w:commentRangeEnd w:id="72"/>
      <w:r w:rsidR="003531BB">
        <w:rPr>
          <w:rStyle w:val="CommentReference"/>
        </w:rPr>
        <w:commentReference w:id="72"/>
      </w:r>
    </w:p>
    <w:p w14:paraId="421B7D7F" w14:textId="77777777" w:rsidR="00F52E1F" w:rsidRDefault="00F52E1F">
      <w:pPr>
        <w:rPr>
          <w:highlight w:val="yellow"/>
        </w:rPr>
      </w:pPr>
      <w:r>
        <w:rPr>
          <w:highlight w:val="yellow"/>
        </w:rPr>
        <w:br w:type="page"/>
      </w:r>
    </w:p>
    <w:p w14:paraId="7C536FC6" w14:textId="33AA4AD4" w:rsidR="00244FEA" w:rsidRDefault="0090421B" w:rsidP="00C12A2D">
      <w:pPr>
        <w:pStyle w:val="Heading1"/>
      </w:pPr>
      <w:bookmarkStart w:id="73" w:name="_Toc83124922"/>
      <w:r>
        <w:lastRenderedPageBreak/>
        <w:t>References</w:t>
      </w:r>
      <w:bookmarkEnd w:id="73"/>
    </w:p>
    <w:p w14:paraId="27056AC1" w14:textId="77777777" w:rsidR="00F52E1F" w:rsidRPr="00F52E1F" w:rsidRDefault="00F52E1F" w:rsidP="00F52E1F"/>
    <w:p w14:paraId="4A9C9202" w14:textId="77777777" w:rsidR="006B20A9" w:rsidRPr="006B20A9" w:rsidRDefault="006B20A9" w:rsidP="006B20A9">
      <w:pPr>
        <w:pStyle w:val="Bibliography"/>
        <w:rPr>
          <w:rFonts w:ascii="Calibri" w:cs="Calibri"/>
        </w:rPr>
      </w:pPr>
      <w:r>
        <w:fldChar w:fldCharType="begin"/>
      </w:r>
      <w:r>
        <w:instrText xml:space="preserve"> ADDIN ZOTERO_BIBL {"uncited":[],"omitted":[],"custom":[]} CSL_BIBLIOGRAPHY </w:instrText>
      </w:r>
      <w:r>
        <w:fldChar w:fldCharType="separate"/>
      </w:r>
      <w:r w:rsidRPr="006B20A9">
        <w:rPr>
          <w:rFonts w:ascii="Calibri" w:cs="Calibri"/>
        </w:rPr>
        <w:t xml:space="preserve">1. </w:t>
      </w:r>
      <w:r w:rsidRPr="006B20A9">
        <w:rPr>
          <w:rFonts w:ascii="Calibri" w:cs="Calibri"/>
        </w:rPr>
        <w:tab/>
        <w:t>NHS Digital. General Practice Extraction Service. Published September 13, 2021. Accessed September 21, 2021. https://digital.nhs.uk/services/general-practice-extraction-service</w:t>
      </w:r>
    </w:p>
    <w:p w14:paraId="739A21F4" w14:textId="77777777" w:rsidR="006B20A9" w:rsidRPr="006B20A9" w:rsidRDefault="006B20A9" w:rsidP="006B20A9">
      <w:pPr>
        <w:pStyle w:val="Bibliography"/>
        <w:rPr>
          <w:rFonts w:ascii="Calibri" w:cs="Calibri"/>
        </w:rPr>
      </w:pPr>
      <w:r w:rsidRPr="006B20A9">
        <w:rPr>
          <w:rFonts w:ascii="Calibri" w:cs="Calibri"/>
        </w:rPr>
        <w:t xml:space="preserve">2. </w:t>
      </w:r>
      <w:r w:rsidRPr="006B20A9">
        <w:rPr>
          <w:rFonts w:ascii="Calibri" w:cs="Calibri"/>
        </w:rPr>
        <w:tab/>
        <w:t>NHS Digital. GPES data for pandemic planning and research (COVID-19). Published September 20, 2021. Accessed September 21, 2021. https://digital.nhs.uk/coronavirus/gpes-data-for-pandemic-planning-and-research</w:t>
      </w:r>
    </w:p>
    <w:p w14:paraId="7B157590" w14:textId="77777777" w:rsidR="006B20A9" w:rsidRPr="006B20A9" w:rsidRDefault="006B20A9" w:rsidP="006B20A9">
      <w:pPr>
        <w:pStyle w:val="Bibliography"/>
        <w:rPr>
          <w:rFonts w:ascii="Calibri" w:cs="Calibri"/>
        </w:rPr>
      </w:pPr>
      <w:r w:rsidRPr="006B20A9">
        <w:rPr>
          <w:rFonts w:ascii="Calibri" w:cs="Calibri"/>
        </w:rPr>
        <w:t xml:space="preserve">3. </w:t>
      </w:r>
      <w:r w:rsidRPr="006B20A9">
        <w:rPr>
          <w:rFonts w:ascii="Calibri" w:cs="Calibri"/>
        </w:rPr>
        <w:tab/>
        <w:t>NHSBSA. Dispensing data. Accessed October 26, 2019. https://www.nhsbsa.nhs.uk/prescription-data/dispensing-data</w:t>
      </w:r>
    </w:p>
    <w:p w14:paraId="014C131F" w14:textId="77777777" w:rsidR="006B20A9" w:rsidRPr="006B20A9" w:rsidRDefault="006B20A9" w:rsidP="006B20A9">
      <w:pPr>
        <w:pStyle w:val="Bibliography"/>
        <w:rPr>
          <w:rFonts w:ascii="Calibri" w:cs="Calibri"/>
        </w:rPr>
      </w:pPr>
      <w:r w:rsidRPr="006B20A9">
        <w:rPr>
          <w:rFonts w:ascii="Calibri" w:cs="Calibri"/>
        </w:rPr>
        <w:t xml:space="preserve">4. </w:t>
      </w:r>
      <w:r w:rsidRPr="006B20A9">
        <w:rPr>
          <w:rFonts w:ascii="Calibri" w:cs="Calibri"/>
        </w:rPr>
        <w:tab/>
        <w:t>NHS Digital. GPES Data for Pandemic Planning and Research - Guide for analysts and users of the data. Published September 20, 2021. Accessed September 21, 2021. https://digital.nhs.uk/coronavirus/gpes-data-for-pandemic-planning-and-research/guide-for-analysts-and-users-of-the-data#code-clusters-and-content</w:t>
      </w:r>
    </w:p>
    <w:p w14:paraId="5E863ED6" w14:textId="77777777" w:rsidR="006B20A9" w:rsidRPr="006B20A9" w:rsidRDefault="006B20A9" w:rsidP="006B20A9">
      <w:pPr>
        <w:pStyle w:val="Bibliography"/>
        <w:rPr>
          <w:rFonts w:ascii="Calibri" w:cs="Calibri"/>
        </w:rPr>
      </w:pPr>
      <w:r w:rsidRPr="006B20A9">
        <w:rPr>
          <w:rFonts w:ascii="Calibri" w:cs="Calibri"/>
        </w:rPr>
        <w:t xml:space="preserve">5. </w:t>
      </w:r>
      <w:r w:rsidRPr="006B20A9">
        <w:rPr>
          <w:rFonts w:ascii="Calibri" w:cs="Calibri"/>
        </w:rPr>
        <w:tab/>
        <w:t xml:space="preserve">Meaidi M, Støvring H, Rostgaard K, et al. Pharmacoepidemiological methods for computing the duration of pharmacological prescriptions using secondary data sources. </w:t>
      </w:r>
      <w:r w:rsidRPr="006B20A9">
        <w:rPr>
          <w:rFonts w:ascii="Calibri" w:cs="Calibri"/>
          <w:i/>
          <w:iCs/>
        </w:rPr>
        <w:t>Eur J Clin Pharmacol</w:t>
      </w:r>
      <w:r w:rsidRPr="006B20A9">
        <w:rPr>
          <w:rFonts w:ascii="Calibri" w:cs="Calibri"/>
        </w:rPr>
        <w:t>. Published online July 10, 2021. doi:10.1007/s00228-021-03188-9</w:t>
      </w:r>
    </w:p>
    <w:p w14:paraId="5F2588E2" w14:textId="77777777" w:rsidR="006B20A9" w:rsidRPr="006B20A9" w:rsidRDefault="006B20A9" w:rsidP="006B20A9">
      <w:pPr>
        <w:pStyle w:val="Bibliography"/>
        <w:rPr>
          <w:rFonts w:ascii="Calibri" w:cs="Calibri"/>
        </w:rPr>
      </w:pPr>
      <w:r w:rsidRPr="006B20A9">
        <w:rPr>
          <w:rFonts w:ascii="Calibri" w:cs="Calibri"/>
        </w:rPr>
        <w:t xml:space="preserve">6. </w:t>
      </w:r>
      <w:r w:rsidRPr="006B20A9">
        <w:rPr>
          <w:rFonts w:ascii="Calibri" w:cs="Calibri"/>
        </w:rPr>
        <w:tab/>
        <w:t xml:space="preserve">Curtis JR, Westfall AO, Allison J, Freeman A, Kovac SH, Saag KG. Agreement and validity of pharmacy data versus self-report for use of osteoporosis medications among chronic glucocorticoid users. </w:t>
      </w:r>
      <w:r w:rsidRPr="006B20A9">
        <w:rPr>
          <w:rFonts w:ascii="Calibri" w:cs="Calibri"/>
          <w:i/>
          <w:iCs/>
        </w:rPr>
        <w:t>Pharmacoepidemiol Drug Saf</w:t>
      </w:r>
      <w:r w:rsidRPr="006B20A9">
        <w:rPr>
          <w:rFonts w:ascii="Calibri" w:cs="Calibri"/>
        </w:rPr>
        <w:t>. 2006;15(10):710-718. doi:10.1002/pds.1226</w:t>
      </w:r>
    </w:p>
    <w:p w14:paraId="3E01360B" w14:textId="77777777" w:rsidR="006B20A9" w:rsidRPr="006B20A9" w:rsidRDefault="006B20A9" w:rsidP="006B20A9">
      <w:pPr>
        <w:pStyle w:val="Bibliography"/>
        <w:rPr>
          <w:rFonts w:ascii="Calibri" w:cs="Calibri"/>
        </w:rPr>
      </w:pPr>
      <w:r w:rsidRPr="006B20A9">
        <w:rPr>
          <w:rFonts w:ascii="Calibri" w:cs="Calibri"/>
        </w:rPr>
        <w:t xml:space="preserve">7. </w:t>
      </w:r>
      <w:r w:rsidRPr="006B20A9">
        <w:rPr>
          <w:rFonts w:ascii="Calibri" w:cs="Calibri"/>
        </w:rPr>
        <w:tab/>
        <w:t>Pinnacle21. SDTM Validation Rules. https://www.pinnacle21.com/validation-rules/sdtm</w:t>
      </w:r>
    </w:p>
    <w:p w14:paraId="4F832C12" w14:textId="77777777" w:rsidR="006B20A9" w:rsidRPr="006B20A9" w:rsidRDefault="006B20A9" w:rsidP="006B20A9">
      <w:pPr>
        <w:pStyle w:val="Bibliography"/>
        <w:rPr>
          <w:rFonts w:ascii="Calibri" w:cs="Calibri"/>
        </w:rPr>
      </w:pPr>
      <w:r w:rsidRPr="006B20A9">
        <w:rPr>
          <w:rFonts w:ascii="Calibri" w:cs="Calibri"/>
        </w:rPr>
        <w:t xml:space="preserve">8. </w:t>
      </w:r>
      <w:r w:rsidRPr="006B20A9">
        <w:rPr>
          <w:rFonts w:ascii="Calibri" w:cs="Calibri"/>
        </w:rPr>
        <w:tab/>
        <w:t xml:space="preserve">Hess LM, Raebel MA, Conner DA, Malone DC. Measurement of Adherence in Pharmacy Administrative Databases: A Proposal for Standard Definitions and Preferred Measures. </w:t>
      </w:r>
      <w:r w:rsidRPr="006B20A9">
        <w:rPr>
          <w:rFonts w:ascii="Calibri" w:cs="Calibri"/>
          <w:i/>
          <w:iCs/>
        </w:rPr>
        <w:t>Ann Pharmacother</w:t>
      </w:r>
      <w:r w:rsidRPr="006B20A9">
        <w:rPr>
          <w:rFonts w:ascii="Calibri" w:cs="Calibri"/>
        </w:rPr>
        <w:t>. 2006;40(7-8):1280-1288. doi:10.1345/aph.1H018</w:t>
      </w:r>
    </w:p>
    <w:p w14:paraId="763E93D7" w14:textId="77777777" w:rsidR="006B20A9" w:rsidRPr="006B20A9" w:rsidRDefault="006B20A9" w:rsidP="006B20A9">
      <w:pPr>
        <w:pStyle w:val="Bibliography"/>
        <w:rPr>
          <w:rFonts w:ascii="Calibri" w:cs="Calibri"/>
        </w:rPr>
      </w:pPr>
      <w:r w:rsidRPr="006B20A9">
        <w:rPr>
          <w:rFonts w:ascii="Calibri" w:cs="Calibri"/>
        </w:rPr>
        <w:t xml:space="preserve">9. </w:t>
      </w:r>
      <w:r w:rsidRPr="006B20A9">
        <w:rPr>
          <w:rFonts w:ascii="Calibri" w:cs="Calibri"/>
        </w:rPr>
        <w:tab/>
        <w:t xml:space="preserve">Qin X, Teng T-HK, Hung J, Briffa T, Sanfilippo FM. Long-term use of secondary prevention medications for heart failure in Western Australia: a protocol for a population-based cohort study. </w:t>
      </w:r>
      <w:r w:rsidRPr="006B20A9">
        <w:rPr>
          <w:rFonts w:ascii="Calibri" w:cs="Calibri"/>
          <w:i/>
          <w:iCs/>
        </w:rPr>
        <w:t>BMJ Open</w:t>
      </w:r>
      <w:r w:rsidRPr="006B20A9">
        <w:rPr>
          <w:rFonts w:ascii="Calibri" w:cs="Calibri"/>
        </w:rPr>
        <w:t>. 2016;6(11):e014397. doi:10.1136/bmjopen-2016-014397</w:t>
      </w:r>
    </w:p>
    <w:p w14:paraId="59BA8F1F" w14:textId="77777777" w:rsidR="006B20A9" w:rsidRPr="006B20A9" w:rsidRDefault="006B20A9" w:rsidP="006B20A9">
      <w:pPr>
        <w:pStyle w:val="Bibliography"/>
        <w:rPr>
          <w:rFonts w:ascii="Calibri" w:cs="Calibri"/>
        </w:rPr>
      </w:pPr>
      <w:r w:rsidRPr="006B20A9">
        <w:rPr>
          <w:rFonts w:ascii="Calibri" w:cs="Calibri"/>
        </w:rPr>
        <w:t xml:space="preserve">10. </w:t>
      </w:r>
      <w:r w:rsidRPr="006B20A9">
        <w:rPr>
          <w:rFonts w:ascii="Calibri" w:cs="Calibri"/>
        </w:rPr>
        <w:tab/>
        <w:t xml:space="preserve">Granger BB, Ekman I, Granger CB, et al. Adherence to medication according to sex and age in the CHARM programme. </w:t>
      </w:r>
      <w:r w:rsidRPr="006B20A9">
        <w:rPr>
          <w:rFonts w:ascii="Calibri" w:cs="Calibri"/>
          <w:i/>
          <w:iCs/>
        </w:rPr>
        <w:t>European Journal of Heart Failure</w:t>
      </w:r>
      <w:r w:rsidRPr="006B20A9">
        <w:rPr>
          <w:rFonts w:ascii="Calibri" w:cs="Calibri"/>
        </w:rPr>
        <w:t>. 2009;11(11):1092-1098. doi:10.1093/eurjhf/hfp142</w:t>
      </w:r>
    </w:p>
    <w:p w14:paraId="65118761" w14:textId="77777777" w:rsidR="006B20A9" w:rsidRPr="006B20A9" w:rsidRDefault="006B20A9" w:rsidP="006B20A9">
      <w:pPr>
        <w:pStyle w:val="Bibliography"/>
        <w:rPr>
          <w:rFonts w:ascii="Calibri" w:cs="Calibri"/>
        </w:rPr>
      </w:pPr>
      <w:r w:rsidRPr="006B20A9">
        <w:rPr>
          <w:rFonts w:ascii="Calibri" w:cs="Calibri"/>
        </w:rPr>
        <w:t xml:space="preserve">11. </w:t>
      </w:r>
      <w:r w:rsidRPr="006B20A9">
        <w:rPr>
          <w:rFonts w:ascii="Calibri" w:cs="Calibri"/>
        </w:rPr>
        <w:tab/>
        <w:t xml:space="preserve">Steiner JF, Prochazka AV. The assessment of refill compliance using pharmacy records: Methods, validity, and applications. </w:t>
      </w:r>
      <w:r w:rsidRPr="006B20A9">
        <w:rPr>
          <w:rFonts w:ascii="Calibri" w:cs="Calibri"/>
          <w:i/>
          <w:iCs/>
        </w:rPr>
        <w:t>Journal of Clinical Epidemiology</w:t>
      </w:r>
      <w:r w:rsidRPr="006B20A9">
        <w:rPr>
          <w:rFonts w:ascii="Calibri" w:cs="Calibri"/>
        </w:rPr>
        <w:t>. 1997;50(1):105-116. doi:10.1016/S0895-4356(96)00268-5</w:t>
      </w:r>
    </w:p>
    <w:p w14:paraId="6C837C63" w14:textId="77777777" w:rsidR="006B20A9" w:rsidRPr="006B20A9" w:rsidRDefault="006B20A9" w:rsidP="006B20A9">
      <w:pPr>
        <w:pStyle w:val="Bibliography"/>
        <w:rPr>
          <w:rFonts w:ascii="Calibri" w:cs="Calibri"/>
        </w:rPr>
      </w:pPr>
      <w:r w:rsidRPr="006B20A9">
        <w:rPr>
          <w:rFonts w:ascii="Calibri" w:cs="Calibri"/>
        </w:rPr>
        <w:lastRenderedPageBreak/>
        <w:t xml:space="preserve">12. </w:t>
      </w:r>
      <w:r w:rsidRPr="006B20A9">
        <w:rPr>
          <w:rFonts w:ascii="Calibri" w:cs="Calibri"/>
        </w:rPr>
        <w:tab/>
        <w:t xml:space="preserve">Karve S, Cleves MA, Helm M, Hudson TJ, West DS, Martin BC. Good and poor adherence: optimal cut-point for adherence measures using administrative claims data. </w:t>
      </w:r>
      <w:r w:rsidRPr="006B20A9">
        <w:rPr>
          <w:rFonts w:ascii="Calibri" w:cs="Calibri"/>
          <w:i/>
          <w:iCs/>
        </w:rPr>
        <w:t>Curr Med Res Opin</w:t>
      </w:r>
      <w:r w:rsidRPr="006B20A9">
        <w:rPr>
          <w:rFonts w:ascii="Calibri" w:cs="Calibri"/>
        </w:rPr>
        <w:t>. 2009;25(9):2303-2310. doi:10.1185/03007990903126833</w:t>
      </w:r>
    </w:p>
    <w:p w14:paraId="0B47CE3D" w14:textId="77777777" w:rsidR="006B20A9" w:rsidRPr="006B20A9" w:rsidRDefault="006B20A9" w:rsidP="006B20A9">
      <w:pPr>
        <w:pStyle w:val="Bibliography"/>
        <w:rPr>
          <w:rFonts w:ascii="Calibri" w:cs="Calibri"/>
        </w:rPr>
      </w:pPr>
      <w:r w:rsidRPr="006B20A9">
        <w:rPr>
          <w:rFonts w:ascii="Calibri" w:cs="Calibri"/>
        </w:rPr>
        <w:t xml:space="preserve">13. </w:t>
      </w:r>
      <w:r w:rsidRPr="006B20A9">
        <w:rPr>
          <w:rFonts w:ascii="Calibri" w:cs="Calibri"/>
        </w:rPr>
        <w:tab/>
        <w:t>R Core Team. A Language and Enviroment for Statistical Computing. In: ; 2017.</w:t>
      </w:r>
    </w:p>
    <w:p w14:paraId="5CBFBFC4" w14:textId="77777777" w:rsidR="006B20A9" w:rsidRPr="006B20A9" w:rsidRDefault="006B20A9" w:rsidP="006B20A9">
      <w:pPr>
        <w:pStyle w:val="Bibliography"/>
        <w:rPr>
          <w:rFonts w:ascii="Calibri" w:cs="Calibri"/>
        </w:rPr>
      </w:pPr>
      <w:r w:rsidRPr="006B20A9">
        <w:rPr>
          <w:rFonts w:ascii="Calibri" w:cs="Calibri"/>
        </w:rPr>
        <w:t xml:space="preserve">14. </w:t>
      </w:r>
      <w:r w:rsidRPr="006B20A9">
        <w:rPr>
          <w:rFonts w:ascii="Calibri" w:cs="Calibri"/>
        </w:rPr>
        <w:tab/>
        <w:t>RStudio Team. RStudio: Integrated Development for R. In: ; 2020.</w:t>
      </w:r>
    </w:p>
    <w:p w14:paraId="432CB897" w14:textId="77777777" w:rsidR="006B20A9" w:rsidRPr="006B20A9" w:rsidRDefault="006B20A9" w:rsidP="006B20A9">
      <w:pPr>
        <w:pStyle w:val="Bibliography"/>
        <w:rPr>
          <w:rFonts w:ascii="Calibri" w:cs="Calibri"/>
        </w:rPr>
      </w:pPr>
      <w:r w:rsidRPr="006B20A9">
        <w:rPr>
          <w:rFonts w:ascii="Calibri" w:cs="Calibri"/>
        </w:rPr>
        <w:t xml:space="preserve">15. </w:t>
      </w:r>
      <w:r w:rsidRPr="006B20A9">
        <w:rPr>
          <w:rFonts w:ascii="Calibri" w:cs="Calibri"/>
        </w:rPr>
        <w:tab/>
        <w:t>Hadley Wickham. Package ‘odbc.’ In: ; 2021. https://cran.r-project.org/web/packages/odbc/odbc.pdf</w:t>
      </w:r>
    </w:p>
    <w:p w14:paraId="25B25266" w14:textId="77777777" w:rsidR="006B20A9" w:rsidRPr="006B20A9" w:rsidRDefault="006B20A9" w:rsidP="006B20A9">
      <w:pPr>
        <w:pStyle w:val="Bibliography"/>
        <w:rPr>
          <w:rFonts w:ascii="Calibri" w:cs="Calibri"/>
        </w:rPr>
      </w:pPr>
      <w:r w:rsidRPr="006B20A9">
        <w:rPr>
          <w:rFonts w:ascii="Calibri" w:cs="Calibri"/>
        </w:rPr>
        <w:t xml:space="preserve">16. </w:t>
      </w:r>
      <w:r w:rsidRPr="006B20A9">
        <w:rPr>
          <w:rFonts w:ascii="Calibri" w:cs="Calibri"/>
        </w:rPr>
        <w:tab/>
        <w:t xml:space="preserve">Wickham H, Averick M, Bryan J, et al. Welcome to the Tidyverse. </w:t>
      </w:r>
      <w:r w:rsidRPr="006B20A9">
        <w:rPr>
          <w:rFonts w:ascii="Calibri" w:cs="Calibri"/>
          <w:i/>
          <w:iCs/>
        </w:rPr>
        <w:t>JOSS</w:t>
      </w:r>
      <w:r w:rsidRPr="006B20A9">
        <w:rPr>
          <w:rFonts w:ascii="Calibri" w:cs="Calibri"/>
        </w:rPr>
        <w:t>. 2019;4(43):1686. doi:10.21105/joss.01686</w:t>
      </w:r>
    </w:p>
    <w:p w14:paraId="450FC8DA" w14:textId="77777777" w:rsidR="006B20A9" w:rsidRPr="006B20A9" w:rsidRDefault="006B20A9" w:rsidP="006B20A9">
      <w:pPr>
        <w:pStyle w:val="Bibliography"/>
        <w:rPr>
          <w:rFonts w:ascii="Calibri" w:cs="Calibri"/>
        </w:rPr>
      </w:pPr>
      <w:r w:rsidRPr="006B20A9">
        <w:rPr>
          <w:rFonts w:ascii="Calibri" w:cs="Calibri"/>
        </w:rPr>
        <w:t xml:space="preserve">17. </w:t>
      </w:r>
      <w:r w:rsidRPr="006B20A9">
        <w:rPr>
          <w:rFonts w:ascii="Calibri" w:cs="Calibri"/>
        </w:rPr>
        <w:tab/>
        <w:t xml:space="preserve">Dima AL, Dediu D. Computation of adherence to medication and visualization of medication histories in R with AdhereR: Towards transparent and reproducible use of electronic healthcare data. </w:t>
      </w:r>
      <w:r w:rsidRPr="006B20A9">
        <w:rPr>
          <w:rFonts w:ascii="Calibri" w:cs="Calibri"/>
          <w:i/>
          <w:iCs/>
        </w:rPr>
        <w:t>PLoS One</w:t>
      </w:r>
      <w:r w:rsidRPr="006B20A9">
        <w:rPr>
          <w:rFonts w:ascii="Calibri" w:cs="Calibri"/>
        </w:rPr>
        <w:t>. 2017;12(4):e0174426. doi:10.1371/journal.pone.0174426</w:t>
      </w:r>
    </w:p>
    <w:p w14:paraId="48284157" w14:textId="0ABC8F6A" w:rsidR="006A39A0" w:rsidRPr="003E7EF3" w:rsidRDefault="006B20A9" w:rsidP="003E7EF3">
      <w:r>
        <w:fldChar w:fldCharType="end"/>
      </w:r>
    </w:p>
    <w:sectPr w:rsidR="006A39A0" w:rsidRPr="003E7EF3">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Guilherme Pessoa-Amorim" w:date="2021-09-20T15:53:00Z" w:initials="GPA">
    <w:p w14:paraId="0EE4CEEA" w14:textId="061B6C6E" w:rsidR="00727FA4" w:rsidRPr="002C12F5" w:rsidRDefault="00727FA4">
      <w:pPr>
        <w:pStyle w:val="CommentText"/>
        <w:rPr>
          <w:lang w:val="en-US"/>
        </w:rPr>
      </w:pPr>
      <w:r>
        <w:rPr>
          <w:rStyle w:val="CommentReference"/>
        </w:rPr>
        <w:annotationRef/>
      </w:r>
      <w:r w:rsidRPr="002C12F5">
        <w:rPr>
          <w:lang w:val="en-US"/>
        </w:rPr>
        <w:t>Louise, are there particular concerns about this idea?</w:t>
      </w:r>
    </w:p>
  </w:comment>
  <w:comment w:id="72" w:author="Guilherme Pessoa-Amorim" w:date="2021-08-26T16:52:00Z" w:initials="GPA">
    <w:p w14:paraId="37E9609B" w14:textId="1A929ECB" w:rsidR="00727FA4" w:rsidRDefault="00727FA4">
      <w:pPr>
        <w:pStyle w:val="CommentText"/>
      </w:pPr>
      <w:r>
        <w:rPr>
          <w:rStyle w:val="CommentReference"/>
        </w:rPr>
        <w:annotationRef/>
      </w:r>
      <w:r w:rsidRPr="003531BB">
        <w:rPr>
          <w:lang w:val="en-US"/>
        </w:rPr>
        <w:t xml:space="preserve">Will, are there any particular concerns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E4CEEA" w15:done="0"/>
  <w15:commentEx w15:paraId="37E960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32CF5" w16cex:dateUtc="2021-09-20T14:53:00Z"/>
  <w16cex:commentExtensible w16cex:durableId="24D24534" w16cex:dateUtc="2021-08-26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E4CEEA" w16cid:durableId="24F32CF5"/>
  <w16cid:commentId w16cid:paraId="37E9609B" w16cid:durableId="24D2453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A1F48" w14:textId="77777777" w:rsidR="00DD6178" w:rsidRDefault="00DD6178" w:rsidP="00244FEA">
      <w:r>
        <w:separator/>
      </w:r>
    </w:p>
  </w:endnote>
  <w:endnote w:type="continuationSeparator" w:id="0">
    <w:p w14:paraId="5E4AED45" w14:textId="77777777" w:rsidR="00DD6178" w:rsidRDefault="00DD6178" w:rsidP="0024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C686" w14:textId="14F3009C" w:rsidR="00727FA4" w:rsidRPr="006A39A0" w:rsidRDefault="00727FA4">
    <w:pPr>
      <w:pStyle w:val="Footer"/>
      <w:rPr>
        <w:lang w:val="pt-PT"/>
      </w:rPr>
    </w:pPr>
    <w:r>
      <w:rPr>
        <w:lang w:val="pt-PT"/>
      </w:rPr>
      <w:t>V0.1</w:t>
    </w:r>
    <w:r>
      <w:rPr>
        <w:lang w:val="pt-PT"/>
      </w:rPr>
      <w:tab/>
    </w:r>
    <w:r>
      <w:rPr>
        <w:lang w:val="pt-PT"/>
      </w:rPr>
      <w:tab/>
      <w:t>21-09-2021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AFFBE" w14:textId="77777777" w:rsidR="00DD6178" w:rsidRDefault="00DD6178" w:rsidP="00244FEA">
      <w:r>
        <w:separator/>
      </w:r>
    </w:p>
  </w:footnote>
  <w:footnote w:type="continuationSeparator" w:id="0">
    <w:p w14:paraId="775BF70D" w14:textId="77777777" w:rsidR="00DD6178" w:rsidRDefault="00DD6178" w:rsidP="00244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BF2"/>
    <w:multiLevelType w:val="hybridMultilevel"/>
    <w:tmpl w:val="C16001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2035EA"/>
    <w:multiLevelType w:val="hybridMultilevel"/>
    <w:tmpl w:val="B7B41BAE"/>
    <w:lvl w:ilvl="0" w:tplc="B8C60F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681864"/>
    <w:multiLevelType w:val="hybridMultilevel"/>
    <w:tmpl w:val="A788AF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F8708A"/>
    <w:multiLevelType w:val="hybridMultilevel"/>
    <w:tmpl w:val="70D89A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3132A0"/>
    <w:multiLevelType w:val="hybridMultilevel"/>
    <w:tmpl w:val="DC80D8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2E0736"/>
    <w:multiLevelType w:val="hybridMultilevel"/>
    <w:tmpl w:val="CA8274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E873148"/>
    <w:multiLevelType w:val="hybridMultilevel"/>
    <w:tmpl w:val="03645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CF6E72"/>
    <w:multiLevelType w:val="hybridMultilevel"/>
    <w:tmpl w:val="4AA40E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6DB388A"/>
    <w:multiLevelType w:val="hybridMultilevel"/>
    <w:tmpl w:val="62667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BE3A92"/>
    <w:multiLevelType w:val="hybridMultilevel"/>
    <w:tmpl w:val="182E0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CC2789"/>
    <w:multiLevelType w:val="hybridMultilevel"/>
    <w:tmpl w:val="8F10E0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F56128"/>
    <w:multiLevelType w:val="hybridMultilevel"/>
    <w:tmpl w:val="5E94E4B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3C17790"/>
    <w:multiLevelType w:val="hybridMultilevel"/>
    <w:tmpl w:val="4FF27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B658C8"/>
    <w:multiLevelType w:val="hybridMultilevel"/>
    <w:tmpl w:val="D0FA9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C0479"/>
    <w:multiLevelType w:val="hybridMultilevel"/>
    <w:tmpl w:val="A3F45E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6F0915"/>
    <w:multiLevelType w:val="hybridMultilevel"/>
    <w:tmpl w:val="DB70DB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2A6455"/>
    <w:multiLevelType w:val="hybridMultilevel"/>
    <w:tmpl w:val="CADC1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BEE0C6F"/>
    <w:multiLevelType w:val="hybridMultilevel"/>
    <w:tmpl w:val="5C2203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CAE511B"/>
    <w:multiLevelType w:val="hybridMultilevel"/>
    <w:tmpl w:val="578043E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5DC063E9"/>
    <w:multiLevelType w:val="multilevel"/>
    <w:tmpl w:val="A23076D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E7B69AC"/>
    <w:multiLevelType w:val="hybridMultilevel"/>
    <w:tmpl w:val="58A4ED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61E42247"/>
    <w:multiLevelType w:val="hybridMultilevel"/>
    <w:tmpl w:val="2CEE09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4B0E53"/>
    <w:multiLevelType w:val="hybridMultilevel"/>
    <w:tmpl w:val="4C46A6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0F44DB"/>
    <w:multiLevelType w:val="hybridMultilevel"/>
    <w:tmpl w:val="0F1276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1E40EF"/>
    <w:multiLevelType w:val="hybridMultilevel"/>
    <w:tmpl w:val="3490D834"/>
    <w:lvl w:ilvl="0" w:tplc="08090001">
      <w:start w:val="1"/>
      <w:numFmt w:val="bullet"/>
      <w:lvlText w:val=""/>
      <w:lvlJc w:val="left"/>
      <w:pPr>
        <w:ind w:left="180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266A64"/>
    <w:multiLevelType w:val="hybridMultilevel"/>
    <w:tmpl w:val="01D6C698"/>
    <w:lvl w:ilvl="0" w:tplc="6F9C41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80D4B26"/>
    <w:multiLevelType w:val="hybridMultilevel"/>
    <w:tmpl w:val="177077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3"/>
  </w:num>
  <w:num w:numId="3">
    <w:abstractNumId w:val="10"/>
  </w:num>
  <w:num w:numId="4">
    <w:abstractNumId w:val="22"/>
  </w:num>
  <w:num w:numId="5">
    <w:abstractNumId w:val="2"/>
  </w:num>
  <w:num w:numId="6">
    <w:abstractNumId w:val="26"/>
  </w:num>
  <w:num w:numId="7">
    <w:abstractNumId w:val="5"/>
  </w:num>
  <w:num w:numId="8">
    <w:abstractNumId w:val="3"/>
  </w:num>
  <w:num w:numId="9">
    <w:abstractNumId w:val="16"/>
  </w:num>
  <w:num w:numId="10">
    <w:abstractNumId w:val="6"/>
  </w:num>
  <w:num w:numId="11">
    <w:abstractNumId w:val="1"/>
  </w:num>
  <w:num w:numId="12">
    <w:abstractNumId w:val="25"/>
  </w:num>
  <w:num w:numId="13">
    <w:abstractNumId w:val="24"/>
  </w:num>
  <w:num w:numId="14">
    <w:abstractNumId w:val="17"/>
  </w:num>
  <w:num w:numId="15">
    <w:abstractNumId w:val="4"/>
  </w:num>
  <w:num w:numId="16">
    <w:abstractNumId w:val="11"/>
  </w:num>
  <w:num w:numId="17">
    <w:abstractNumId w:val="19"/>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8"/>
  </w:num>
  <w:num w:numId="21">
    <w:abstractNumId w:val="9"/>
  </w:num>
  <w:num w:numId="22">
    <w:abstractNumId w:val="0"/>
  </w:num>
  <w:num w:numId="23">
    <w:abstractNumId w:val="8"/>
  </w:num>
  <w:num w:numId="24">
    <w:abstractNumId w:val="21"/>
  </w:num>
  <w:num w:numId="25">
    <w:abstractNumId w:val="7"/>
  </w:num>
  <w:num w:numId="26">
    <w:abstractNumId w:val="12"/>
  </w:num>
  <w:num w:numId="27">
    <w:abstractNumId w:val="13"/>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9"/>
  </w:num>
  <w:num w:numId="32">
    <w:abstractNumId w:val="1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ilherme Pessoa-Amorim [2]">
    <w15:presenceInfo w15:providerId="AD" w15:userId="S-1-5-21-944046252-2799899743-1142484129-6514"/>
  </w15:person>
  <w15:person w15:author="Guilherme Pessoa-Amorim">
    <w15:presenceInfo w15:providerId="AD" w15:userId="S::card0512@ox.ac.uk::72e6f24f-4e19-4c0e-9845-673cef251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F64"/>
    <w:rsid w:val="00016C86"/>
    <w:rsid w:val="00041809"/>
    <w:rsid w:val="00062ADF"/>
    <w:rsid w:val="000703E1"/>
    <w:rsid w:val="0008314D"/>
    <w:rsid w:val="00083D41"/>
    <w:rsid w:val="000A2332"/>
    <w:rsid w:val="000B55C3"/>
    <w:rsid w:val="000C2573"/>
    <w:rsid w:val="000C745B"/>
    <w:rsid w:val="000C7AE7"/>
    <w:rsid w:val="000D3E04"/>
    <w:rsid w:val="000E01F1"/>
    <w:rsid w:val="000E4CF4"/>
    <w:rsid w:val="000F6EB7"/>
    <w:rsid w:val="00100770"/>
    <w:rsid w:val="0010339E"/>
    <w:rsid w:val="001177E0"/>
    <w:rsid w:val="00136D3F"/>
    <w:rsid w:val="001505F8"/>
    <w:rsid w:val="001714F5"/>
    <w:rsid w:val="00184D6C"/>
    <w:rsid w:val="001A30FF"/>
    <w:rsid w:val="001B0D2C"/>
    <w:rsid w:val="001C4DDF"/>
    <w:rsid w:val="001F1A7F"/>
    <w:rsid w:val="001F3FF5"/>
    <w:rsid w:val="00220C9B"/>
    <w:rsid w:val="0022242E"/>
    <w:rsid w:val="002249A4"/>
    <w:rsid w:val="00225A30"/>
    <w:rsid w:val="00230223"/>
    <w:rsid w:val="0023499A"/>
    <w:rsid w:val="0023604F"/>
    <w:rsid w:val="00242D04"/>
    <w:rsid w:val="00244FEA"/>
    <w:rsid w:val="00247EAF"/>
    <w:rsid w:val="00287FED"/>
    <w:rsid w:val="0029007B"/>
    <w:rsid w:val="002938CE"/>
    <w:rsid w:val="002A1D90"/>
    <w:rsid w:val="002B3736"/>
    <w:rsid w:val="002C12F5"/>
    <w:rsid w:val="002E1F56"/>
    <w:rsid w:val="002F635D"/>
    <w:rsid w:val="0030567F"/>
    <w:rsid w:val="003315C4"/>
    <w:rsid w:val="00336B97"/>
    <w:rsid w:val="003531BB"/>
    <w:rsid w:val="00370F93"/>
    <w:rsid w:val="0037403B"/>
    <w:rsid w:val="00383016"/>
    <w:rsid w:val="003B0ECE"/>
    <w:rsid w:val="003B7E73"/>
    <w:rsid w:val="003C17A6"/>
    <w:rsid w:val="003C1E09"/>
    <w:rsid w:val="003C360F"/>
    <w:rsid w:val="003C7E2B"/>
    <w:rsid w:val="003E1E1D"/>
    <w:rsid w:val="003E7EF3"/>
    <w:rsid w:val="00417953"/>
    <w:rsid w:val="0042234B"/>
    <w:rsid w:val="00430BB2"/>
    <w:rsid w:val="00435404"/>
    <w:rsid w:val="00435AA6"/>
    <w:rsid w:val="00441E14"/>
    <w:rsid w:val="0044454F"/>
    <w:rsid w:val="00451B5E"/>
    <w:rsid w:val="00452E56"/>
    <w:rsid w:val="00464A34"/>
    <w:rsid w:val="004756D7"/>
    <w:rsid w:val="004767AC"/>
    <w:rsid w:val="0048450E"/>
    <w:rsid w:val="00490DCF"/>
    <w:rsid w:val="00495ECE"/>
    <w:rsid w:val="004D6A39"/>
    <w:rsid w:val="004E0E9E"/>
    <w:rsid w:val="005069DC"/>
    <w:rsid w:val="0050734D"/>
    <w:rsid w:val="00507CEF"/>
    <w:rsid w:val="00516037"/>
    <w:rsid w:val="00542D5F"/>
    <w:rsid w:val="00546B14"/>
    <w:rsid w:val="0057275C"/>
    <w:rsid w:val="00584C6A"/>
    <w:rsid w:val="005863D1"/>
    <w:rsid w:val="00593F16"/>
    <w:rsid w:val="005B76F3"/>
    <w:rsid w:val="005C0339"/>
    <w:rsid w:val="005D4993"/>
    <w:rsid w:val="005F270B"/>
    <w:rsid w:val="005F4C7F"/>
    <w:rsid w:val="00611154"/>
    <w:rsid w:val="006323BC"/>
    <w:rsid w:val="0064743D"/>
    <w:rsid w:val="0068209D"/>
    <w:rsid w:val="006844A9"/>
    <w:rsid w:val="006902D6"/>
    <w:rsid w:val="0069522D"/>
    <w:rsid w:val="006A2F7D"/>
    <w:rsid w:val="006A39A0"/>
    <w:rsid w:val="006B02E0"/>
    <w:rsid w:val="006B1B5A"/>
    <w:rsid w:val="006B20A9"/>
    <w:rsid w:val="006D4575"/>
    <w:rsid w:val="006D5F6A"/>
    <w:rsid w:val="006E5244"/>
    <w:rsid w:val="006E744A"/>
    <w:rsid w:val="006F6611"/>
    <w:rsid w:val="00710766"/>
    <w:rsid w:val="00710F31"/>
    <w:rsid w:val="0072438D"/>
    <w:rsid w:val="00727FA4"/>
    <w:rsid w:val="00772772"/>
    <w:rsid w:val="007736B4"/>
    <w:rsid w:val="00773A11"/>
    <w:rsid w:val="00784D87"/>
    <w:rsid w:val="00784DBC"/>
    <w:rsid w:val="007867B6"/>
    <w:rsid w:val="007938A0"/>
    <w:rsid w:val="007940B5"/>
    <w:rsid w:val="00797C4F"/>
    <w:rsid w:val="007C1AC0"/>
    <w:rsid w:val="007D63AD"/>
    <w:rsid w:val="007F0415"/>
    <w:rsid w:val="007F090B"/>
    <w:rsid w:val="007F56EA"/>
    <w:rsid w:val="00806491"/>
    <w:rsid w:val="0081736E"/>
    <w:rsid w:val="008173E1"/>
    <w:rsid w:val="00826430"/>
    <w:rsid w:val="00886B56"/>
    <w:rsid w:val="00891CC7"/>
    <w:rsid w:val="008A7880"/>
    <w:rsid w:val="008B1678"/>
    <w:rsid w:val="008B7366"/>
    <w:rsid w:val="008D3C2F"/>
    <w:rsid w:val="008E2C1E"/>
    <w:rsid w:val="008F3376"/>
    <w:rsid w:val="0090421B"/>
    <w:rsid w:val="00910611"/>
    <w:rsid w:val="00911010"/>
    <w:rsid w:val="00915FB4"/>
    <w:rsid w:val="00935C98"/>
    <w:rsid w:val="00962A1E"/>
    <w:rsid w:val="00965A0E"/>
    <w:rsid w:val="0097604B"/>
    <w:rsid w:val="00990EB5"/>
    <w:rsid w:val="00993D25"/>
    <w:rsid w:val="009B0FD2"/>
    <w:rsid w:val="009B3963"/>
    <w:rsid w:val="009B58EF"/>
    <w:rsid w:val="009C1E78"/>
    <w:rsid w:val="009C4B78"/>
    <w:rsid w:val="009C7B29"/>
    <w:rsid w:val="00A008A5"/>
    <w:rsid w:val="00A05310"/>
    <w:rsid w:val="00A15D4A"/>
    <w:rsid w:val="00A33D36"/>
    <w:rsid w:val="00A33FFA"/>
    <w:rsid w:val="00A821DE"/>
    <w:rsid w:val="00A92363"/>
    <w:rsid w:val="00A926A6"/>
    <w:rsid w:val="00A92711"/>
    <w:rsid w:val="00A9453C"/>
    <w:rsid w:val="00AA61A6"/>
    <w:rsid w:val="00AD296F"/>
    <w:rsid w:val="00AD5BB6"/>
    <w:rsid w:val="00AD5CDC"/>
    <w:rsid w:val="00AF61C5"/>
    <w:rsid w:val="00B020FA"/>
    <w:rsid w:val="00B0249A"/>
    <w:rsid w:val="00B17BB5"/>
    <w:rsid w:val="00B203EF"/>
    <w:rsid w:val="00B41B8F"/>
    <w:rsid w:val="00B51974"/>
    <w:rsid w:val="00B66C8E"/>
    <w:rsid w:val="00BA1EF1"/>
    <w:rsid w:val="00BA301B"/>
    <w:rsid w:val="00BA4449"/>
    <w:rsid w:val="00BB72E6"/>
    <w:rsid w:val="00BC484B"/>
    <w:rsid w:val="00BE3377"/>
    <w:rsid w:val="00BF0F6D"/>
    <w:rsid w:val="00BF73BA"/>
    <w:rsid w:val="00C0310B"/>
    <w:rsid w:val="00C12A2D"/>
    <w:rsid w:val="00C16B00"/>
    <w:rsid w:val="00C3573B"/>
    <w:rsid w:val="00C43364"/>
    <w:rsid w:val="00C453DE"/>
    <w:rsid w:val="00C51EA8"/>
    <w:rsid w:val="00C5376D"/>
    <w:rsid w:val="00C543D2"/>
    <w:rsid w:val="00C60B8D"/>
    <w:rsid w:val="00C6433C"/>
    <w:rsid w:val="00C653CB"/>
    <w:rsid w:val="00C74F64"/>
    <w:rsid w:val="00C81D52"/>
    <w:rsid w:val="00CC7052"/>
    <w:rsid w:val="00CD6F60"/>
    <w:rsid w:val="00D30B33"/>
    <w:rsid w:val="00D543EC"/>
    <w:rsid w:val="00D55162"/>
    <w:rsid w:val="00D863CD"/>
    <w:rsid w:val="00D93BEF"/>
    <w:rsid w:val="00DC1385"/>
    <w:rsid w:val="00DC3D0D"/>
    <w:rsid w:val="00DD2CAA"/>
    <w:rsid w:val="00DD6178"/>
    <w:rsid w:val="00DD657F"/>
    <w:rsid w:val="00DE4F24"/>
    <w:rsid w:val="00DF32C7"/>
    <w:rsid w:val="00DF5514"/>
    <w:rsid w:val="00E1085E"/>
    <w:rsid w:val="00E2449C"/>
    <w:rsid w:val="00E27990"/>
    <w:rsid w:val="00E450C5"/>
    <w:rsid w:val="00E51680"/>
    <w:rsid w:val="00E73CB3"/>
    <w:rsid w:val="00E75CD6"/>
    <w:rsid w:val="00E764A3"/>
    <w:rsid w:val="00E81C86"/>
    <w:rsid w:val="00E914DD"/>
    <w:rsid w:val="00EA2FA7"/>
    <w:rsid w:val="00EB2C30"/>
    <w:rsid w:val="00EB6650"/>
    <w:rsid w:val="00EC066A"/>
    <w:rsid w:val="00EC47D4"/>
    <w:rsid w:val="00ED1B27"/>
    <w:rsid w:val="00EE01F8"/>
    <w:rsid w:val="00F10355"/>
    <w:rsid w:val="00F22D32"/>
    <w:rsid w:val="00F41AF3"/>
    <w:rsid w:val="00F52E1F"/>
    <w:rsid w:val="00F65D45"/>
    <w:rsid w:val="00F71764"/>
    <w:rsid w:val="00F721CD"/>
    <w:rsid w:val="00F902B9"/>
    <w:rsid w:val="00F96E44"/>
    <w:rsid w:val="00FA03A6"/>
    <w:rsid w:val="00FA6555"/>
    <w:rsid w:val="00FB568A"/>
    <w:rsid w:val="00FB7907"/>
    <w:rsid w:val="00FC1214"/>
    <w:rsid w:val="00FC5ECB"/>
    <w:rsid w:val="00FD09DE"/>
    <w:rsid w:val="00FE0FDE"/>
    <w:rsid w:val="00FF1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75C1"/>
  <w15:chartTrackingRefBased/>
  <w15:docId w15:val="{79A1E9FF-2D67-6F4B-8F74-808556BA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A2D"/>
    <w:pPr>
      <w:keepNext/>
      <w:keepLines/>
      <w:numPr>
        <w:numId w:val="1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A2D"/>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A2D"/>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12A2D"/>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E1F5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F64"/>
    <w:pPr>
      <w:ind w:left="720"/>
      <w:contextualSpacing/>
    </w:pPr>
  </w:style>
  <w:style w:type="character" w:styleId="CommentReference">
    <w:name w:val="annotation reference"/>
    <w:basedOn w:val="DefaultParagraphFont"/>
    <w:uiPriority w:val="99"/>
    <w:semiHidden/>
    <w:unhideWhenUsed/>
    <w:rsid w:val="0042234B"/>
    <w:rPr>
      <w:sz w:val="16"/>
      <w:szCs w:val="16"/>
    </w:rPr>
  </w:style>
  <w:style w:type="paragraph" w:styleId="CommentText">
    <w:name w:val="annotation text"/>
    <w:basedOn w:val="Normal"/>
    <w:link w:val="CommentTextChar"/>
    <w:uiPriority w:val="99"/>
    <w:semiHidden/>
    <w:unhideWhenUsed/>
    <w:rsid w:val="0042234B"/>
    <w:rPr>
      <w:sz w:val="20"/>
      <w:szCs w:val="20"/>
    </w:rPr>
  </w:style>
  <w:style w:type="character" w:customStyle="1" w:styleId="CommentTextChar">
    <w:name w:val="Comment Text Char"/>
    <w:basedOn w:val="DefaultParagraphFont"/>
    <w:link w:val="CommentText"/>
    <w:uiPriority w:val="99"/>
    <w:semiHidden/>
    <w:rsid w:val="0042234B"/>
    <w:rPr>
      <w:sz w:val="20"/>
      <w:szCs w:val="20"/>
    </w:rPr>
  </w:style>
  <w:style w:type="paragraph" w:styleId="CommentSubject">
    <w:name w:val="annotation subject"/>
    <w:basedOn w:val="CommentText"/>
    <w:next w:val="CommentText"/>
    <w:link w:val="CommentSubjectChar"/>
    <w:uiPriority w:val="99"/>
    <w:semiHidden/>
    <w:unhideWhenUsed/>
    <w:rsid w:val="0042234B"/>
    <w:rPr>
      <w:b/>
      <w:bCs/>
    </w:rPr>
  </w:style>
  <w:style w:type="character" w:customStyle="1" w:styleId="CommentSubjectChar">
    <w:name w:val="Comment Subject Char"/>
    <w:basedOn w:val="CommentTextChar"/>
    <w:link w:val="CommentSubject"/>
    <w:uiPriority w:val="99"/>
    <w:semiHidden/>
    <w:rsid w:val="0042234B"/>
    <w:rPr>
      <w:b/>
      <w:bCs/>
      <w:sz w:val="20"/>
      <w:szCs w:val="20"/>
    </w:rPr>
  </w:style>
  <w:style w:type="paragraph" w:styleId="NormalWeb">
    <w:name w:val="Normal (Web)"/>
    <w:basedOn w:val="Normal"/>
    <w:uiPriority w:val="99"/>
    <w:unhideWhenUsed/>
    <w:rsid w:val="0042234B"/>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244FEA"/>
    <w:pPr>
      <w:tabs>
        <w:tab w:val="center" w:pos="4513"/>
        <w:tab w:val="right" w:pos="9026"/>
      </w:tabs>
    </w:pPr>
  </w:style>
  <w:style w:type="character" w:customStyle="1" w:styleId="HeaderChar">
    <w:name w:val="Header Char"/>
    <w:basedOn w:val="DefaultParagraphFont"/>
    <w:link w:val="Header"/>
    <w:uiPriority w:val="99"/>
    <w:rsid w:val="00244FEA"/>
  </w:style>
  <w:style w:type="paragraph" w:styleId="Footer">
    <w:name w:val="footer"/>
    <w:basedOn w:val="Normal"/>
    <w:link w:val="FooterChar"/>
    <w:uiPriority w:val="99"/>
    <w:unhideWhenUsed/>
    <w:rsid w:val="00244FEA"/>
    <w:pPr>
      <w:tabs>
        <w:tab w:val="center" w:pos="4513"/>
        <w:tab w:val="right" w:pos="9026"/>
      </w:tabs>
    </w:pPr>
  </w:style>
  <w:style w:type="character" w:customStyle="1" w:styleId="FooterChar">
    <w:name w:val="Footer Char"/>
    <w:basedOn w:val="DefaultParagraphFont"/>
    <w:link w:val="Footer"/>
    <w:uiPriority w:val="99"/>
    <w:rsid w:val="00244FEA"/>
  </w:style>
  <w:style w:type="character" w:styleId="Strong">
    <w:name w:val="Strong"/>
    <w:basedOn w:val="DefaultParagraphFont"/>
    <w:uiPriority w:val="22"/>
    <w:qFormat/>
    <w:rsid w:val="00772772"/>
    <w:rPr>
      <w:b/>
      <w:bCs/>
    </w:rPr>
  </w:style>
  <w:style w:type="character" w:styleId="Emphasis">
    <w:name w:val="Emphasis"/>
    <w:basedOn w:val="DefaultParagraphFont"/>
    <w:uiPriority w:val="20"/>
    <w:qFormat/>
    <w:rsid w:val="00C51EA8"/>
    <w:rPr>
      <w:i/>
      <w:iCs/>
    </w:rPr>
  </w:style>
  <w:style w:type="character" w:styleId="Hyperlink">
    <w:name w:val="Hyperlink"/>
    <w:basedOn w:val="DefaultParagraphFont"/>
    <w:uiPriority w:val="99"/>
    <w:unhideWhenUsed/>
    <w:rsid w:val="0090421B"/>
    <w:rPr>
      <w:color w:val="0000FF"/>
      <w:u w:val="single"/>
    </w:rPr>
  </w:style>
  <w:style w:type="character" w:customStyle="1" w:styleId="Heading1Char">
    <w:name w:val="Heading 1 Char"/>
    <w:basedOn w:val="DefaultParagraphFont"/>
    <w:link w:val="Heading1"/>
    <w:uiPriority w:val="9"/>
    <w:rsid w:val="00C12A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2A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A2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12A2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D1B2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B27"/>
    <w:pPr>
      <w:spacing w:before="120"/>
    </w:pPr>
    <w:rPr>
      <w:rFonts w:cstheme="minorHAnsi"/>
      <w:b/>
      <w:bCs/>
      <w:i/>
      <w:iCs/>
    </w:rPr>
  </w:style>
  <w:style w:type="paragraph" w:styleId="TOC2">
    <w:name w:val="toc 2"/>
    <w:basedOn w:val="Normal"/>
    <w:next w:val="Normal"/>
    <w:autoRedefine/>
    <w:uiPriority w:val="39"/>
    <w:unhideWhenUsed/>
    <w:rsid w:val="00ED1B27"/>
    <w:pPr>
      <w:spacing w:before="120"/>
      <w:ind w:left="240"/>
    </w:pPr>
    <w:rPr>
      <w:rFonts w:cstheme="minorHAnsi"/>
      <w:b/>
      <w:bCs/>
      <w:sz w:val="22"/>
      <w:szCs w:val="22"/>
    </w:rPr>
  </w:style>
  <w:style w:type="paragraph" w:styleId="TOC3">
    <w:name w:val="toc 3"/>
    <w:basedOn w:val="Normal"/>
    <w:next w:val="Normal"/>
    <w:autoRedefine/>
    <w:uiPriority w:val="39"/>
    <w:unhideWhenUsed/>
    <w:rsid w:val="00ED1B27"/>
    <w:pPr>
      <w:ind w:left="480"/>
    </w:pPr>
    <w:rPr>
      <w:rFonts w:cstheme="minorHAnsi"/>
      <w:sz w:val="20"/>
      <w:szCs w:val="20"/>
    </w:rPr>
  </w:style>
  <w:style w:type="paragraph" w:styleId="TOC4">
    <w:name w:val="toc 4"/>
    <w:basedOn w:val="Normal"/>
    <w:next w:val="Normal"/>
    <w:autoRedefine/>
    <w:uiPriority w:val="39"/>
    <w:semiHidden/>
    <w:unhideWhenUsed/>
    <w:rsid w:val="00ED1B27"/>
    <w:pPr>
      <w:ind w:left="720"/>
    </w:pPr>
    <w:rPr>
      <w:rFonts w:cstheme="minorHAnsi"/>
      <w:sz w:val="20"/>
      <w:szCs w:val="20"/>
    </w:rPr>
  </w:style>
  <w:style w:type="paragraph" w:styleId="TOC5">
    <w:name w:val="toc 5"/>
    <w:basedOn w:val="Normal"/>
    <w:next w:val="Normal"/>
    <w:autoRedefine/>
    <w:uiPriority w:val="39"/>
    <w:semiHidden/>
    <w:unhideWhenUsed/>
    <w:rsid w:val="00ED1B27"/>
    <w:pPr>
      <w:ind w:left="960"/>
    </w:pPr>
    <w:rPr>
      <w:rFonts w:cstheme="minorHAnsi"/>
      <w:sz w:val="20"/>
      <w:szCs w:val="20"/>
    </w:rPr>
  </w:style>
  <w:style w:type="paragraph" w:styleId="TOC6">
    <w:name w:val="toc 6"/>
    <w:basedOn w:val="Normal"/>
    <w:next w:val="Normal"/>
    <w:autoRedefine/>
    <w:uiPriority w:val="39"/>
    <w:semiHidden/>
    <w:unhideWhenUsed/>
    <w:rsid w:val="00ED1B27"/>
    <w:pPr>
      <w:ind w:left="1200"/>
    </w:pPr>
    <w:rPr>
      <w:rFonts w:cstheme="minorHAnsi"/>
      <w:sz w:val="20"/>
      <w:szCs w:val="20"/>
    </w:rPr>
  </w:style>
  <w:style w:type="paragraph" w:styleId="TOC7">
    <w:name w:val="toc 7"/>
    <w:basedOn w:val="Normal"/>
    <w:next w:val="Normal"/>
    <w:autoRedefine/>
    <w:uiPriority w:val="39"/>
    <w:semiHidden/>
    <w:unhideWhenUsed/>
    <w:rsid w:val="00ED1B27"/>
    <w:pPr>
      <w:ind w:left="1440"/>
    </w:pPr>
    <w:rPr>
      <w:rFonts w:cstheme="minorHAnsi"/>
      <w:sz w:val="20"/>
      <w:szCs w:val="20"/>
    </w:rPr>
  </w:style>
  <w:style w:type="paragraph" w:styleId="TOC8">
    <w:name w:val="toc 8"/>
    <w:basedOn w:val="Normal"/>
    <w:next w:val="Normal"/>
    <w:autoRedefine/>
    <w:uiPriority w:val="39"/>
    <w:semiHidden/>
    <w:unhideWhenUsed/>
    <w:rsid w:val="00ED1B27"/>
    <w:pPr>
      <w:ind w:left="1680"/>
    </w:pPr>
    <w:rPr>
      <w:rFonts w:cstheme="minorHAnsi"/>
      <w:sz w:val="20"/>
      <w:szCs w:val="20"/>
    </w:rPr>
  </w:style>
  <w:style w:type="paragraph" w:styleId="TOC9">
    <w:name w:val="toc 9"/>
    <w:basedOn w:val="Normal"/>
    <w:next w:val="Normal"/>
    <w:autoRedefine/>
    <w:uiPriority w:val="39"/>
    <w:semiHidden/>
    <w:unhideWhenUsed/>
    <w:rsid w:val="00ED1B27"/>
    <w:pPr>
      <w:ind w:left="1920"/>
    </w:pPr>
    <w:rPr>
      <w:rFonts w:cstheme="minorHAnsi"/>
      <w:sz w:val="20"/>
      <w:szCs w:val="20"/>
    </w:rPr>
  </w:style>
  <w:style w:type="paragraph" w:styleId="Revision">
    <w:name w:val="Revision"/>
    <w:hidden/>
    <w:uiPriority w:val="99"/>
    <w:semiHidden/>
    <w:rsid w:val="00ED1B27"/>
  </w:style>
  <w:style w:type="character" w:customStyle="1" w:styleId="Heading5Char">
    <w:name w:val="Heading 5 Char"/>
    <w:basedOn w:val="DefaultParagraphFont"/>
    <w:link w:val="Heading5"/>
    <w:uiPriority w:val="9"/>
    <w:rsid w:val="002E1F56"/>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6A3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B20A9"/>
    <w:pPr>
      <w:tabs>
        <w:tab w:val="left" w:pos="500"/>
      </w:tabs>
      <w:spacing w:after="240"/>
      <w:ind w:left="504" w:hanging="504"/>
    </w:pPr>
  </w:style>
  <w:style w:type="paragraph" w:styleId="BalloonText">
    <w:name w:val="Balloon Text"/>
    <w:basedOn w:val="Normal"/>
    <w:link w:val="BalloonTextChar"/>
    <w:uiPriority w:val="99"/>
    <w:semiHidden/>
    <w:unhideWhenUsed/>
    <w:rsid w:val="003315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3889">
      <w:bodyDiv w:val="1"/>
      <w:marLeft w:val="0"/>
      <w:marRight w:val="0"/>
      <w:marTop w:val="0"/>
      <w:marBottom w:val="0"/>
      <w:divBdr>
        <w:top w:val="none" w:sz="0" w:space="0" w:color="auto"/>
        <w:left w:val="none" w:sz="0" w:space="0" w:color="auto"/>
        <w:bottom w:val="none" w:sz="0" w:space="0" w:color="auto"/>
        <w:right w:val="none" w:sz="0" w:space="0" w:color="auto"/>
      </w:divBdr>
      <w:divsChild>
        <w:div w:id="1346244099">
          <w:marLeft w:val="0"/>
          <w:marRight w:val="0"/>
          <w:marTop w:val="0"/>
          <w:marBottom w:val="0"/>
          <w:divBdr>
            <w:top w:val="none" w:sz="0" w:space="0" w:color="auto"/>
            <w:left w:val="none" w:sz="0" w:space="0" w:color="auto"/>
            <w:bottom w:val="none" w:sz="0" w:space="0" w:color="auto"/>
            <w:right w:val="none" w:sz="0" w:space="0" w:color="auto"/>
          </w:divBdr>
          <w:divsChild>
            <w:div w:id="1560827168">
              <w:marLeft w:val="0"/>
              <w:marRight w:val="0"/>
              <w:marTop w:val="0"/>
              <w:marBottom w:val="0"/>
              <w:divBdr>
                <w:top w:val="none" w:sz="0" w:space="0" w:color="auto"/>
                <w:left w:val="none" w:sz="0" w:space="0" w:color="auto"/>
                <w:bottom w:val="none" w:sz="0" w:space="0" w:color="auto"/>
                <w:right w:val="none" w:sz="0" w:space="0" w:color="auto"/>
              </w:divBdr>
              <w:divsChild>
                <w:div w:id="20930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9748">
      <w:bodyDiv w:val="1"/>
      <w:marLeft w:val="0"/>
      <w:marRight w:val="0"/>
      <w:marTop w:val="0"/>
      <w:marBottom w:val="0"/>
      <w:divBdr>
        <w:top w:val="none" w:sz="0" w:space="0" w:color="auto"/>
        <w:left w:val="none" w:sz="0" w:space="0" w:color="auto"/>
        <w:bottom w:val="none" w:sz="0" w:space="0" w:color="auto"/>
        <w:right w:val="none" w:sz="0" w:space="0" w:color="auto"/>
      </w:divBdr>
    </w:div>
    <w:div w:id="66852630">
      <w:bodyDiv w:val="1"/>
      <w:marLeft w:val="0"/>
      <w:marRight w:val="0"/>
      <w:marTop w:val="0"/>
      <w:marBottom w:val="0"/>
      <w:divBdr>
        <w:top w:val="none" w:sz="0" w:space="0" w:color="auto"/>
        <w:left w:val="none" w:sz="0" w:space="0" w:color="auto"/>
        <w:bottom w:val="none" w:sz="0" w:space="0" w:color="auto"/>
        <w:right w:val="none" w:sz="0" w:space="0" w:color="auto"/>
      </w:divBdr>
      <w:divsChild>
        <w:div w:id="94636700">
          <w:marLeft w:val="0"/>
          <w:marRight w:val="0"/>
          <w:marTop w:val="0"/>
          <w:marBottom w:val="0"/>
          <w:divBdr>
            <w:top w:val="none" w:sz="0" w:space="0" w:color="auto"/>
            <w:left w:val="none" w:sz="0" w:space="0" w:color="auto"/>
            <w:bottom w:val="none" w:sz="0" w:space="0" w:color="auto"/>
            <w:right w:val="none" w:sz="0" w:space="0" w:color="auto"/>
          </w:divBdr>
          <w:divsChild>
            <w:div w:id="1638946352">
              <w:marLeft w:val="0"/>
              <w:marRight w:val="0"/>
              <w:marTop w:val="0"/>
              <w:marBottom w:val="0"/>
              <w:divBdr>
                <w:top w:val="none" w:sz="0" w:space="0" w:color="auto"/>
                <w:left w:val="none" w:sz="0" w:space="0" w:color="auto"/>
                <w:bottom w:val="none" w:sz="0" w:space="0" w:color="auto"/>
                <w:right w:val="none" w:sz="0" w:space="0" w:color="auto"/>
              </w:divBdr>
              <w:divsChild>
                <w:div w:id="1528174863">
                  <w:marLeft w:val="0"/>
                  <w:marRight w:val="0"/>
                  <w:marTop w:val="0"/>
                  <w:marBottom w:val="0"/>
                  <w:divBdr>
                    <w:top w:val="none" w:sz="0" w:space="0" w:color="auto"/>
                    <w:left w:val="none" w:sz="0" w:space="0" w:color="auto"/>
                    <w:bottom w:val="none" w:sz="0" w:space="0" w:color="auto"/>
                    <w:right w:val="none" w:sz="0" w:space="0" w:color="auto"/>
                  </w:divBdr>
                  <w:divsChild>
                    <w:div w:id="21090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3457">
      <w:bodyDiv w:val="1"/>
      <w:marLeft w:val="0"/>
      <w:marRight w:val="0"/>
      <w:marTop w:val="0"/>
      <w:marBottom w:val="0"/>
      <w:divBdr>
        <w:top w:val="none" w:sz="0" w:space="0" w:color="auto"/>
        <w:left w:val="none" w:sz="0" w:space="0" w:color="auto"/>
        <w:bottom w:val="none" w:sz="0" w:space="0" w:color="auto"/>
        <w:right w:val="none" w:sz="0" w:space="0" w:color="auto"/>
      </w:divBdr>
      <w:divsChild>
        <w:div w:id="1062287304">
          <w:marLeft w:val="480"/>
          <w:marRight w:val="0"/>
          <w:marTop w:val="0"/>
          <w:marBottom w:val="0"/>
          <w:divBdr>
            <w:top w:val="none" w:sz="0" w:space="0" w:color="auto"/>
            <w:left w:val="none" w:sz="0" w:space="0" w:color="auto"/>
            <w:bottom w:val="none" w:sz="0" w:space="0" w:color="auto"/>
            <w:right w:val="none" w:sz="0" w:space="0" w:color="auto"/>
          </w:divBdr>
          <w:divsChild>
            <w:div w:id="17722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9207">
      <w:bodyDiv w:val="1"/>
      <w:marLeft w:val="0"/>
      <w:marRight w:val="0"/>
      <w:marTop w:val="0"/>
      <w:marBottom w:val="0"/>
      <w:divBdr>
        <w:top w:val="none" w:sz="0" w:space="0" w:color="auto"/>
        <w:left w:val="none" w:sz="0" w:space="0" w:color="auto"/>
        <w:bottom w:val="none" w:sz="0" w:space="0" w:color="auto"/>
        <w:right w:val="none" w:sz="0" w:space="0" w:color="auto"/>
      </w:divBdr>
      <w:divsChild>
        <w:div w:id="1642080629">
          <w:marLeft w:val="480"/>
          <w:marRight w:val="0"/>
          <w:marTop w:val="0"/>
          <w:marBottom w:val="0"/>
          <w:divBdr>
            <w:top w:val="none" w:sz="0" w:space="0" w:color="auto"/>
            <w:left w:val="none" w:sz="0" w:space="0" w:color="auto"/>
            <w:bottom w:val="none" w:sz="0" w:space="0" w:color="auto"/>
            <w:right w:val="none" w:sz="0" w:space="0" w:color="auto"/>
          </w:divBdr>
          <w:divsChild>
            <w:div w:id="18361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3857">
      <w:bodyDiv w:val="1"/>
      <w:marLeft w:val="0"/>
      <w:marRight w:val="0"/>
      <w:marTop w:val="0"/>
      <w:marBottom w:val="0"/>
      <w:divBdr>
        <w:top w:val="none" w:sz="0" w:space="0" w:color="auto"/>
        <w:left w:val="none" w:sz="0" w:space="0" w:color="auto"/>
        <w:bottom w:val="none" w:sz="0" w:space="0" w:color="auto"/>
        <w:right w:val="none" w:sz="0" w:space="0" w:color="auto"/>
      </w:divBdr>
      <w:divsChild>
        <w:div w:id="680205818">
          <w:marLeft w:val="0"/>
          <w:marRight w:val="0"/>
          <w:marTop w:val="0"/>
          <w:marBottom w:val="0"/>
          <w:divBdr>
            <w:top w:val="none" w:sz="0" w:space="0" w:color="auto"/>
            <w:left w:val="none" w:sz="0" w:space="0" w:color="auto"/>
            <w:bottom w:val="none" w:sz="0" w:space="0" w:color="auto"/>
            <w:right w:val="none" w:sz="0" w:space="0" w:color="auto"/>
          </w:divBdr>
          <w:divsChild>
            <w:div w:id="1202674545">
              <w:marLeft w:val="0"/>
              <w:marRight w:val="0"/>
              <w:marTop w:val="0"/>
              <w:marBottom w:val="0"/>
              <w:divBdr>
                <w:top w:val="none" w:sz="0" w:space="0" w:color="auto"/>
                <w:left w:val="none" w:sz="0" w:space="0" w:color="auto"/>
                <w:bottom w:val="none" w:sz="0" w:space="0" w:color="auto"/>
                <w:right w:val="none" w:sz="0" w:space="0" w:color="auto"/>
              </w:divBdr>
              <w:divsChild>
                <w:div w:id="3148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7865">
      <w:bodyDiv w:val="1"/>
      <w:marLeft w:val="0"/>
      <w:marRight w:val="0"/>
      <w:marTop w:val="0"/>
      <w:marBottom w:val="0"/>
      <w:divBdr>
        <w:top w:val="none" w:sz="0" w:space="0" w:color="auto"/>
        <w:left w:val="none" w:sz="0" w:space="0" w:color="auto"/>
        <w:bottom w:val="none" w:sz="0" w:space="0" w:color="auto"/>
        <w:right w:val="none" w:sz="0" w:space="0" w:color="auto"/>
      </w:divBdr>
      <w:divsChild>
        <w:div w:id="123889195">
          <w:marLeft w:val="480"/>
          <w:marRight w:val="0"/>
          <w:marTop w:val="0"/>
          <w:marBottom w:val="0"/>
          <w:divBdr>
            <w:top w:val="none" w:sz="0" w:space="0" w:color="auto"/>
            <w:left w:val="none" w:sz="0" w:space="0" w:color="auto"/>
            <w:bottom w:val="none" w:sz="0" w:space="0" w:color="auto"/>
            <w:right w:val="none" w:sz="0" w:space="0" w:color="auto"/>
          </w:divBdr>
          <w:divsChild>
            <w:div w:id="17132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227">
      <w:bodyDiv w:val="1"/>
      <w:marLeft w:val="0"/>
      <w:marRight w:val="0"/>
      <w:marTop w:val="0"/>
      <w:marBottom w:val="0"/>
      <w:divBdr>
        <w:top w:val="none" w:sz="0" w:space="0" w:color="auto"/>
        <w:left w:val="none" w:sz="0" w:space="0" w:color="auto"/>
        <w:bottom w:val="none" w:sz="0" w:space="0" w:color="auto"/>
        <w:right w:val="none" w:sz="0" w:space="0" w:color="auto"/>
      </w:divBdr>
      <w:divsChild>
        <w:div w:id="403724151">
          <w:marLeft w:val="0"/>
          <w:marRight w:val="0"/>
          <w:marTop w:val="0"/>
          <w:marBottom w:val="0"/>
          <w:divBdr>
            <w:top w:val="none" w:sz="0" w:space="0" w:color="auto"/>
            <w:left w:val="none" w:sz="0" w:space="0" w:color="auto"/>
            <w:bottom w:val="none" w:sz="0" w:space="0" w:color="auto"/>
            <w:right w:val="none" w:sz="0" w:space="0" w:color="auto"/>
          </w:divBdr>
          <w:divsChild>
            <w:div w:id="83645817">
              <w:marLeft w:val="0"/>
              <w:marRight w:val="0"/>
              <w:marTop w:val="0"/>
              <w:marBottom w:val="0"/>
              <w:divBdr>
                <w:top w:val="none" w:sz="0" w:space="0" w:color="auto"/>
                <w:left w:val="none" w:sz="0" w:space="0" w:color="auto"/>
                <w:bottom w:val="none" w:sz="0" w:space="0" w:color="auto"/>
                <w:right w:val="none" w:sz="0" w:space="0" w:color="auto"/>
              </w:divBdr>
            </w:div>
          </w:divsChild>
        </w:div>
        <w:div w:id="238104714">
          <w:marLeft w:val="0"/>
          <w:marRight w:val="0"/>
          <w:marTop w:val="0"/>
          <w:marBottom w:val="0"/>
          <w:divBdr>
            <w:top w:val="none" w:sz="0" w:space="0" w:color="auto"/>
            <w:left w:val="none" w:sz="0" w:space="0" w:color="auto"/>
            <w:bottom w:val="none" w:sz="0" w:space="0" w:color="auto"/>
            <w:right w:val="none" w:sz="0" w:space="0" w:color="auto"/>
          </w:divBdr>
        </w:div>
      </w:divsChild>
    </w:div>
    <w:div w:id="744843985">
      <w:bodyDiv w:val="1"/>
      <w:marLeft w:val="0"/>
      <w:marRight w:val="0"/>
      <w:marTop w:val="0"/>
      <w:marBottom w:val="0"/>
      <w:divBdr>
        <w:top w:val="none" w:sz="0" w:space="0" w:color="auto"/>
        <w:left w:val="none" w:sz="0" w:space="0" w:color="auto"/>
        <w:bottom w:val="none" w:sz="0" w:space="0" w:color="auto"/>
        <w:right w:val="none" w:sz="0" w:space="0" w:color="auto"/>
      </w:divBdr>
      <w:divsChild>
        <w:div w:id="1409035355">
          <w:marLeft w:val="0"/>
          <w:marRight w:val="0"/>
          <w:marTop w:val="0"/>
          <w:marBottom w:val="0"/>
          <w:divBdr>
            <w:top w:val="none" w:sz="0" w:space="0" w:color="auto"/>
            <w:left w:val="none" w:sz="0" w:space="0" w:color="auto"/>
            <w:bottom w:val="none" w:sz="0" w:space="0" w:color="auto"/>
            <w:right w:val="none" w:sz="0" w:space="0" w:color="auto"/>
          </w:divBdr>
          <w:divsChild>
            <w:div w:id="343942626">
              <w:marLeft w:val="0"/>
              <w:marRight w:val="0"/>
              <w:marTop w:val="0"/>
              <w:marBottom w:val="0"/>
              <w:divBdr>
                <w:top w:val="none" w:sz="0" w:space="0" w:color="auto"/>
                <w:left w:val="none" w:sz="0" w:space="0" w:color="auto"/>
                <w:bottom w:val="none" w:sz="0" w:space="0" w:color="auto"/>
                <w:right w:val="none" w:sz="0" w:space="0" w:color="auto"/>
              </w:divBdr>
              <w:divsChild>
                <w:div w:id="1224020006">
                  <w:marLeft w:val="0"/>
                  <w:marRight w:val="0"/>
                  <w:marTop w:val="0"/>
                  <w:marBottom w:val="0"/>
                  <w:divBdr>
                    <w:top w:val="none" w:sz="0" w:space="0" w:color="auto"/>
                    <w:left w:val="none" w:sz="0" w:space="0" w:color="auto"/>
                    <w:bottom w:val="none" w:sz="0" w:space="0" w:color="auto"/>
                    <w:right w:val="none" w:sz="0" w:space="0" w:color="auto"/>
                  </w:divBdr>
                  <w:divsChild>
                    <w:div w:id="10879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059614">
      <w:bodyDiv w:val="1"/>
      <w:marLeft w:val="0"/>
      <w:marRight w:val="0"/>
      <w:marTop w:val="0"/>
      <w:marBottom w:val="0"/>
      <w:divBdr>
        <w:top w:val="none" w:sz="0" w:space="0" w:color="auto"/>
        <w:left w:val="none" w:sz="0" w:space="0" w:color="auto"/>
        <w:bottom w:val="none" w:sz="0" w:space="0" w:color="auto"/>
        <w:right w:val="none" w:sz="0" w:space="0" w:color="auto"/>
      </w:divBdr>
      <w:divsChild>
        <w:div w:id="485173112">
          <w:marLeft w:val="0"/>
          <w:marRight w:val="0"/>
          <w:marTop w:val="0"/>
          <w:marBottom w:val="0"/>
          <w:divBdr>
            <w:top w:val="none" w:sz="0" w:space="0" w:color="auto"/>
            <w:left w:val="none" w:sz="0" w:space="0" w:color="auto"/>
            <w:bottom w:val="none" w:sz="0" w:space="0" w:color="auto"/>
            <w:right w:val="none" w:sz="0" w:space="0" w:color="auto"/>
          </w:divBdr>
          <w:divsChild>
            <w:div w:id="1054506250">
              <w:marLeft w:val="0"/>
              <w:marRight w:val="0"/>
              <w:marTop w:val="0"/>
              <w:marBottom w:val="0"/>
              <w:divBdr>
                <w:top w:val="none" w:sz="0" w:space="0" w:color="auto"/>
                <w:left w:val="none" w:sz="0" w:space="0" w:color="auto"/>
                <w:bottom w:val="none" w:sz="0" w:space="0" w:color="auto"/>
                <w:right w:val="none" w:sz="0" w:space="0" w:color="auto"/>
              </w:divBdr>
              <w:divsChild>
                <w:div w:id="604920510">
                  <w:marLeft w:val="0"/>
                  <w:marRight w:val="0"/>
                  <w:marTop w:val="0"/>
                  <w:marBottom w:val="0"/>
                  <w:divBdr>
                    <w:top w:val="none" w:sz="0" w:space="0" w:color="auto"/>
                    <w:left w:val="none" w:sz="0" w:space="0" w:color="auto"/>
                    <w:bottom w:val="none" w:sz="0" w:space="0" w:color="auto"/>
                    <w:right w:val="none" w:sz="0" w:space="0" w:color="auto"/>
                  </w:divBdr>
                  <w:divsChild>
                    <w:div w:id="13590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53952">
      <w:bodyDiv w:val="1"/>
      <w:marLeft w:val="0"/>
      <w:marRight w:val="0"/>
      <w:marTop w:val="0"/>
      <w:marBottom w:val="0"/>
      <w:divBdr>
        <w:top w:val="none" w:sz="0" w:space="0" w:color="auto"/>
        <w:left w:val="none" w:sz="0" w:space="0" w:color="auto"/>
        <w:bottom w:val="none" w:sz="0" w:space="0" w:color="auto"/>
        <w:right w:val="none" w:sz="0" w:space="0" w:color="auto"/>
      </w:divBdr>
    </w:div>
    <w:div w:id="1806777138">
      <w:bodyDiv w:val="1"/>
      <w:marLeft w:val="0"/>
      <w:marRight w:val="0"/>
      <w:marTop w:val="0"/>
      <w:marBottom w:val="0"/>
      <w:divBdr>
        <w:top w:val="none" w:sz="0" w:space="0" w:color="auto"/>
        <w:left w:val="none" w:sz="0" w:space="0" w:color="auto"/>
        <w:bottom w:val="none" w:sz="0" w:space="0" w:color="auto"/>
        <w:right w:val="none" w:sz="0" w:space="0" w:color="auto"/>
      </w:divBdr>
      <w:divsChild>
        <w:div w:id="134300499">
          <w:marLeft w:val="0"/>
          <w:marRight w:val="0"/>
          <w:marTop w:val="0"/>
          <w:marBottom w:val="0"/>
          <w:divBdr>
            <w:top w:val="none" w:sz="0" w:space="0" w:color="auto"/>
            <w:left w:val="none" w:sz="0" w:space="0" w:color="auto"/>
            <w:bottom w:val="none" w:sz="0" w:space="0" w:color="auto"/>
            <w:right w:val="none" w:sz="0" w:space="0" w:color="auto"/>
          </w:divBdr>
          <w:divsChild>
            <w:div w:id="1731617469">
              <w:marLeft w:val="0"/>
              <w:marRight w:val="0"/>
              <w:marTop w:val="0"/>
              <w:marBottom w:val="0"/>
              <w:divBdr>
                <w:top w:val="none" w:sz="0" w:space="0" w:color="auto"/>
                <w:left w:val="none" w:sz="0" w:space="0" w:color="auto"/>
                <w:bottom w:val="none" w:sz="0" w:space="0" w:color="auto"/>
                <w:right w:val="none" w:sz="0" w:space="0" w:color="auto"/>
              </w:divBdr>
              <w:divsChild>
                <w:div w:id="2845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4B032-5CC6-44D4-B558-41AB69B5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28</Pages>
  <Words>12426</Words>
  <Characters>70829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5</cp:revision>
  <dcterms:created xsi:type="dcterms:W3CDTF">2021-10-06T11:04:00Z</dcterms:created>
  <dcterms:modified xsi:type="dcterms:W3CDTF">2021-11-04T18:02:00Z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id="x4pZmMq7"/&gt;&lt;style id="http://www.zotero.org/styles/american-medical-association" hasBibliography="1" bibliographyStyleHasBeenSet="1"/&gt;&lt;prefs&gt;&lt;pref name="fieldType" value="Field"/&gt;&lt;/prefs&gt;&lt;/data</vt:lpwstr>
  </property>
  <property fmtid="{D5CDD505-2E9C-101B-9397-08002B2CF9AE}" pid="3" name="ZOTERO_PREF_2">
    <vt:lpwstr>&gt;</vt:lpwstr>
  </property>
</Properties>
</file>